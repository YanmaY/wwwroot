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孟津县干部管理平台建设方案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平台分为两部分：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一是后台管理部分，二是手机端应用部分。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后台管理部分嵌入到河洛党建云平台的党务办理菜单下，手机端应用单独开发。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用户权限严格控制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用户权限分为功能权限和数据权限。功能权限是指哪些用户可以访问哪些功能，数据权限是指用户可以访问哪些数据。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用户身份保护机制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用户密码采用高强度密码策略，密码输入错误超过5次锁定帐户，不允许保存密码后直接登录。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用户密码遗忘必须联系组织部干部科确认身份后修改密码，才允许登录。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干部信息查看记录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每一次干部信息的查看和数据导出请求都要保留查看记录，并记录通过电脑还是手机查看的，电脑查看要保留电脑IP，手机查看记录手机位置。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平台整合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干部管理与河洛党建云平台的用户、组织机构数据进行整合，即干部管理系统的组织结构数据采用云平台的组织结构，在此基础上构建干部数据、用户管理等功能。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接入方式是指干部管理平台的登录入口或进入方式。提供三种进入方式。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干部管理平台拥有独立的登录入口，登录后只具备干部管理的功能。平台的管理员、各级领导、科级干部都可以使用该登录入口登录PC端。从界面上看不出该平台与党建云平台是整合在一起的，但是组织机构数据与党建云平台数据同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河洛党建云平台党务办理菜单下增加干部管理菜单，干部科帐户登录河洛党建云平台后，通过党务办理下面的干部管理菜单进入。但各级领导帐户、科级干部帐户不可以通过该入口登录。之所以这样设计是从各级领导帐户使用时功能的独立性角度考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三、手机登录，通过专门的手机APP登录，各级领导、科级干部均可以登录。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权限体系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用户权限与干部所在岗位绑定，只有干部科拥有干部修改权限，其它用户只有查看权限。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干部修改权限包含：干部信息修改、业绩认定、干部培训管理。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县委主要领导查看全部干部信息。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组织部长、主管副部长、干部科可查看全部信息。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主管县领导可查询分管部门的干部信息。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单位负责人可查询本单位人员信息。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任何用户的查询只在授权的范围内进行查询。通过任何方式无法查询出授权范围外的信息。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包含帐号(各级领导、科级干部)添加、重置密码、用户停用/启用。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用户添加在领导变更时使用，领导调离孟津县后用户需要禁用。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用户停用/启用时要记录原因。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为保留用户访问记录，用户添加后不允许删除，但可以放到回收站中。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查看用户访问、登录记录。</w:t>
      </w:r>
    </w:p>
    <w:p>
      <w:pPr>
        <w:rPr>
          <w:ins w:id="0" w:author="Chengpf" w:date="2017-04-07T13:40:52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主管县领导需要设置分管哪些部门。</w:t>
      </w:r>
    </w:p>
    <w:p>
      <w:pPr>
        <w:ind w:firstLine="0" w:firstLineChars="0"/>
        <w:rPr>
          <w:ins w:id="2" w:author="Chengpf" w:date="2017-04-07T13:44:45Z"/>
        </w:rPr>
        <w:pPrChange w:id="1" w:author="Chengpf" w:date="2017-04-07T14:29:55Z">
          <w:pPr/>
        </w:pPrChange>
      </w:pPr>
    </w:p>
    <w:p>
      <w:pPr>
        <w:rPr>
          <w:ins w:id="3" w:author="Chengpf" w:date="2017-04-07T13:40:59Z"/>
        </w:rPr>
      </w:pPr>
      <w:ins w:id="4" w:author="Chengpf" w:date="2017-04-07T13:44:46Z">
        <w:r>
          <w:rPr/>
          <w:drawing>
            <wp:inline distT="0" distB="0" distL="114300" distR="114300">
              <wp:extent cx="5271770" cy="5120640"/>
              <wp:effectExtent l="0" t="0" r="5080" b="381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2"/>
                      <pic:cNvPicPr>
                        <a:picLocks noChangeAspect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1770" cy="51206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设置以下角色/岗位：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县委主要领导（拥有全部干部查询、通知公告、干部信息查看权限）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组织部部长（拥有全部干部查询、通知公告、干部信息查看权限）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组织部副部长（拥有全部干部查询、通知公告、干部信息查看权限）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干部科（拥有干部管理、业绩认定、干部培训、公告管理权限）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主管县领导（拥有分管部门干部查询权限、通知公告、干部信息查看权限）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主管县领导需要设置分管哪些部门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单位负责人（拥有本单位干部查询、通知公告、干部信息查看权限）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科级及以上干部（拥有通告公告、个人业绩申报权限，只能查看个人信息）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管理员（拥有用户管理权限、密钥管理权限、部门编制权限、日志查看权限）</w:t>
      </w:r>
    </w:p>
    <w:p>
      <w:pPr>
        <w:pStyle w:val="3"/>
        <w:rPr>
          <w:rFonts w:hint="eastAsia"/>
          <w:lang w:val="en-US" w:eastAsia="zh-CN"/>
        </w:rPr>
      </w:pPr>
      <w:ins w:id="6" w:author="Chengpf" w:date="2017-04-05T14:31:35Z">
        <w:r>
          <w:rPr>
            <w:rFonts w:hint="eastAsia"/>
            <w:lang w:val="en-US" w:eastAsia="zh-CN"/>
          </w:rPr>
          <w:t>短信通知</w:t>
        </w:r>
      </w:ins>
    </w:p>
    <w:p>
      <w:pPr>
        <w:rPr>
          <w:rFonts w:hint="eastAsia"/>
          <w:lang w:val="en-US" w:eastAsia="zh-CN"/>
        </w:rPr>
      </w:pPr>
      <w:ins w:id="7" w:author="Chengpf" w:date="2017-04-05T16:43:19Z">
        <w:r>
          <w:rPr>
            <w:rFonts w:hint="eastAsia"/>
            <w:lang w:val="en-US" w:eastAsia="zh-CN"/>
          </w:rPr>
          <w:t>该功能</w:t>
        </w:r>
      </w:ins>
      <w:ins w:id="8" w:author="Chengpf" w:date="2017-04-05T16:43:20Z">
        <w:r>
          <w:rPr>
            <w:rFonts w:hint="eastAsia"/>
            <w:lang w:val="en-US" w:eastAsia="zh-CN"/>
          </w:rPr>
          <w:t>用于</w:t>
        </w:r>
      </w:ins>
      <w:ins w:id="9" w:author="Chengpf" w:date="2017-04-05T16:43:22Z">
        <w:r>
          <w:rPr>
            <w:rFonts w:hint="eastAsia"/>
            <w:lang w:val="en-US" w:eastAsia="zh-CN"/>
          </w:rPr>
          <w:t>群发</w:t>
        </w:r>
      </w:ins>
      <w:ins w:id="10" w:author="Chengpf" w:date="2017-04-05T16:43:23Z">
        <w:r>
          <w:rPr>
            <w:rFonts w:hint="eastAsia"/>
            <w:lang w:val="en-US" w:eastAsia="zh-CN"/>
          </w:rPr>
          <w:t>短信</w:t>
        </w:r>
      </w:ins>
      <w:ins w:id="11" w:author="Chengpf" w:date="2017-04-05T16:43:27Z">
        <w:r>
          <w:rPr>
            <w:rFonts w:hint="eastAsia"/>
            <w:lang w:val="en-US" w:eastAsia="zh-CN"/>
          </w:rPr>
          <w:t>通知</w:t>
        </w:r>
      </w:ins>
      <w:ins w:id="12" w:author="Chengpf" w:date="2017-04-05T16:43:31Z">
        <w:r>
          <w:rPr>
            <w:rFonts w:hint="eastAsia"/>
            <w:lang w:val="en-US" w:eastAsia="zh-CN"/>
          </w:rPr>
          <w:t>各单位</w:t>
        </w:r>
      </w:ins>
      <w:ins w:id="13" w:author="Chengpf" w:date="2017-04-05T16:43:33Z">
        <w:r>
          <w:rPr>
            <w:rFonts w:hint="eastAsia"/>
            <w:lang w:val="en-US" w:eastAsia="zh-CN"/>
          </w:rPr>
          <w:t>联系人</w:t>
        </w:r>
      </w:ins>
      <w:ins w:id="14" w:author="Chengpf" w:date="2017-04-05T16:43:34Z">
        <w:r>
          <w:rPr>
            <w:rFonts w:hint="eastAsia"/>
            <w:lang w:val="en-US" w:eastAsia="zh-CN"/>
          </w:rPr>
          <w:t>。</w:t>
        </w:r>
      </w:ins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ins w:id="15" w:author="Chengpf" w:date="2017-04-05T16:43:51Z">
        <w:r>
          <w:rPr>
            <w:rFonts w:hint="eastAsia"/>
            <w:lang w:val="en-US" w:eastAsia="zh-CN"/>
          </w:rPr>
          <w:t>发送</w:t>
        </w:r>
      </w:ins>
      <w:ins w:id="16" w:author="Chengpf" w:date="2017-04-05T16:43:52Z">
        <w:r>
          <w:rPr>
            <w:rFonts w:hint="eastAsia"/>
            <w:lang w:val="en-US" w:eastAsia="zh-CN"/>
          </w:rPr>
          <w:t>短信</w:t>
        </w:r>
      </w:ins>
    </w:p>
    <w:p>
      <w:pPr>
        <w:rPr>
          <w:rFonts w:hint="eastAsia"/>
          <w:lang w:val="en-US" w:eastAsia="zh-CN"/>
        </w:rPr>
      </w:pPr>
      <w:ins w:id="17" w:author="Chengpf" w:date="2017-04-05T16:44:03Z">
        <w:r>
          <w:rPr>
            <w:rFonts w:hint="eastAsia"/>
            <w:lang w:val="en-US" w:eastAsia="zh-CN"/>
          </w:rPr>
          <w:t>发送短信</w:t>
        </w:r>
      </w:ins>
      <w:r>
        <w:rPr>
          <w:rFonts w:hint="eastAsia"/>
          <w:lang w:val="en-US" w:eastAsia="zh-CN"/>
        </w:rPr>
        <w:t>时可设置</w:t>
      </w:r>
      <w:ins w:id="18" w:author="郝东升" w:date="2017-03-22T17:18:59Z">
        <w:r>
          <w:rPr>
            <w:rFonts w:hint="eastAsia"/>
            <w:lang w:val="en-US" w:eastAsia="zh-CN"/>
          </w:rPr>
          <w:t>指定</w:t>
        </w:r>
      </w:ins>
      <w:r>
        <w:rPr>
          <w:rFonts w:hint="eastAsia"/>
          <w:lang w:val="en-US" w:eastAsia="zh-CN"/>
        </w:rPr>
        <w:t>接收人</w:t>
      </w:r>
      <w:ins w:id="19" w:author="郝东升" w:date="2017-03-22T17:19:18Z">
        <w:r>
          <w:rPr>
            <w:rFonts w:hint="eastAsia"/>
            <w:lang w:val="en-US" w:eastAsia="zh-CN"/>
          </w:rPr>
          <w:t>、</w:t>
        </w:r>
      </w:ins>
      <w:ins w:id="20" w:author="郝东升" w:date="2017-03-22T17:19:25Z">
        <w:r>
          <w:rPr>
            <w:rFonts w:hint="eastAsia"/>
            <w:lang w:val="en-US" w:eastAsia="zh-CN"/>
          </w:rPr>
          <w:t>指定</w:t>
        </w:r>
      </w:ins>
      <w:ins w:id="21" w:author="郝东升" w:date="2017-03-22T17:18:49Z">
        <w:r>
          <w:rPr>
            <w:rFonts w:hint="eastAsia"/>
            <w:lang w:val="en-US" w:eastAsia="zh-CN"/>
          </w:rPr>
          <w:t>群组</w:t>
        </w:r>
      </w:ins>
      <w:ins w:id="22" w:author="郝东升" w:date="2017-03-22T17:19:27Z">
        <w:r>
          <w:rPr>
            <w:rFonts w:hint="eastAsia"/>
            <w:lang w:val="en-US" w:eastAsia="zh-CN"/>
          </w:rPr>
          <w:t>、</w:t>
        </w:r>
      </w:ins>
      <w:ins w:id="23" w:author="郝东升" w:date="2017-03-22T17:19:34Z">
        <w:r>
          <w:rPr>
            <w:rFonts w:hint="eastAsia"/>
            <w:lang w:val="en-US" w:eastAsia="zh-CN"/>
          </w:rPr>
          <w:t>全部</w:t>
        </w:r>
      </w:ins>
      <w:ins w:id="24" w:author="郝东升" w:date="2017-03-22T17:19:39Z">
        <w:r>
          <w:rPr>
            <w:rFonts w:hint="eastAsia"/>
            <w:lang w:val="en-US" w:eastAsia="zh-CN"/>
          </w:rPr>
          <w:t>用户</w:t>
        </w:r>
      </w:ins>
      <w:r>
        <w:rPr>
          <w:rFonts w:hint="eastAsia"/>
          <w:lang w:val="en-US" w:eastAsia="zh-CN"/>
        </w:rPr>
        <w:t>，可设置是否需要反馈，反馈截至时间。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  <w:ins w:id="25" w:author="Chengpf" w:date="2017-04-05T16:44:21Z">
        <w:r>
          <w:rPr>
            <w:rFonts w:hint="eastAsia"/>
            <w:lang w:val="en-US" w:eastAsia="zh-CN"/>
          </w:rPr>
          <w:t>短信</w:t>
        </w:r>
      </w:ins>
      <w:r>
        <w:rPr>
          <w:rFonts w:hint="eastAsia"/>
          <w:lang w:val="en-US" w:eastAsia="zh-CN"/>
        </w:rPr>
        <w:t>接收情况</w:t>
      </w:r>
    </w:p>
    <w:p>
      <w:pPr>
        <w:rPr>
          <w:ins w:id="26" w:author="Chengpf" w:date="2017-04-07T13:43:25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可查看接收人什么时间查看的</w:t>
      </w:r>
      <w:ins w:id="27" w:author="Chengpf" w:date="2017-04-05T16:44:35Z">
        <w:r>
          <w:rPr>
            <w:rFonts w:hint="eastAsia"/>
            <w:lang w:val="en-US" w:eastAsia="zh-CN"/>
          </w:rPr>
          <w:t>短信</w:t>
        </w:r>
      </w:ins>
      <w:r>
        <w:rPr>
          <w:rFonts w:hint="eastAsia"/>
          <w:lang w:val="en-US" w:eastAsia="zh-CN"/>
        </w:rPr>
        <w:t>，可查看未读取清单。</w:t>
      </w:r>
    </w:p>
    <w:p>
      <w:pPr>
        <w:rPr>
          <w:ins w:id="28" w:author="Chengpf" w:date="2017-04-07T13:48:38Z"/>
        </w:rPr>
      </w:pPr>
      <w:ins w:id="29" w:author="Chengpf" w:date="2017-04-07T13:52:51Z">
        <w:r>
          <w:rPr/>
          <w:drawing>
            <wp:inline distT="0" distB="0" distL="114300" distR="114300">
              <wp:extent cx="4857115" cy="4504690"/>
              <wp:effectExtent l="0" t="0" r="635" b="10160"/>
              <wp:docPr id="10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图片 10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57115" cy="45046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rPr>
          <w:ins w:id="31" w:author="郝东升" w:date="2017-03-22T17:16:26Z"/>
          <w:rFonts w:hint="eastAsia"/>
          <w:lang w:val="en-US" w:eastAsia="zh-CN"/>
        </w:rPr>
      </w:pPr>
      <w:ins w:id="32" w:author="Chengpf" w:date="2017-04-07T13:48:40Z">
        <w:r>
          <w:rPr/>
          <w:drawing>
            <wp:inline distT="0" distB="0" distL="114300" distR="114300">
              <wp:extent cx="4961890" cy="2294255"/>
              <wp:effectExtent l="0" t="0" r="10160" b="10795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6"/>
                      <pic:cNvPicPr>
                        <a:picLocks noChangeAspect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61890" cy="22942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pStyle w:val="4"/>
        <w:rPr>
          <w:ins w:id="34" w:author="郝东升" w:date="2017-03-22T17:16:38Z"/>
          <w:rFonts w:hint="eastAsia"/>
          <w:lang w:val="en-US" w:eastAsia="zh-CN"/>
        </w:rPr>
      </w:pPr>
      <w:ins w:id="35" w:author="郝东升" w:date="2017-03-22T17:16:35Z">
        <w:r>
          <w:rPr>
            <w:rFonts w:hint="eastAsia"/>
            <w:lang w:val="en-US" w:eastAsia="zh-CN"/>
          </w:rPr>
          <w:t>群组</w:t>
        </w:r>
      </w:ins>
      <w:ins w:id="36" w:author="郝东升" w:date="2017-03-22T17:16:37Z">
        <w:r>
          <w:rPr>
            <w:rFonts w:hint="eastAsia"/>
            <w:lang w:val="en-US" w:eastAsia="zh-CN"/>
          </w:rPr>
          <w:t>管理</w:t>
        </w:r>
      </w:ins>
    </w:p>
    <w:p>
      <w:pPr>
        <w:rPr>
          <w:ins w:id="37" w:author="Chengpf" w:date="2017-04-07T13:49:50Z"/>
          <w:rFonts w:hint="eastAsia"/>
          <w:lang w:val="en-US" w:eastAsia="zh-CN"/>
        </w:rPr>
      </w:pPr>
      <w:ins w:id="38" w:author="郝东升" w:date="2017-03-22T17:16:44Z">
        <w:r>
          <w:rPr>
            <w:rFonts w:hint="eastAsia"/>
            <w:lang w:val="en-US" w:eastAsia="zh-CN"/>
          </w:rPr>
          <w:t>可以对</w:t>
        </w:r>
      </w:ins>
      <w:ins w:id="39" w:author="郝东升" w:date="2017-03-22T17:16:53Z">
        <w:r>
          <w:rPr>
            <w:rFonts w:hint="eastAsia"/>
            <w:lang w:val="en-US" w:eastAsia="zh-CN"/>
          </w:rPr>
          <w:t>接收人</w:t>
        </w:r>
      </w:ins>
      <w:ins w:id="40" w:author="郝东升" w:date="2017-03-22T17:16:56Z">
        <w:r>
          <w:rPr>
            <w:rFonts w:hint="eastAsia"/>
            <w:lang w:val="en-US" w:eastAsia="zh-CN"/>
          </w:rPr>
          <w:t>进行</w:t>
        </w:r>
      </w:ins>
      <w:ins w:id="41" w:author="郝东升" w:date="2017-03-22T17:17:10Z">
        <w:r>
          <w:rPr>
            <w:rFonts w:hint="eastAsia"/>
            <w:lang w:val="en-US" w:eastAsia="zh-CN"/>
          </w:rPr>
          <w:t>自定义</w:t>
        </w:r>
      </w:ins>
      <w:ins w:id="42" w:author="郝东升" w:date="2017-03-22T17:16:59Z">
        <w:r>
          <w:rPr>
            <w:rFonts w:hint="eastAsia"/>
            <w:lang w:val="en-US" w:eastAsia="zh-CN"/>
          </w:rPr>
          <w:t>群组</w:t>
        </w:r>
      </w:ins>
      <w:ins w:id="43" w:author="郝东升" w:date="2017-03-22T17:17:01Z">
        <w:r>
          <w:rPr>
            <w:rFonts w:hint="eastAsia"/>
            <w:lang w:val="en-US" w:eastAsia="zh-CN"/>
          </w:rPr>
          <w:t>分组</w:t>
        </w:r>
      </w:ins>
      <w:ins w:id="44" w:author="郝东升" w:date="2017-03-22T17:17:19Z">
        <w:r>
          <w:rPr>
            <w:rFonts w:hint="eastAsia"/>
            <w:lang w:val="en-US" w:eastAsia="zh-CN"/>
          </w:rPr>
          <w:t>功能</w:t>
        </w:r>
      </w:ins>
      <w:ins w:id="45" w:author="郝东升" w:date="2017-03-22T17:17:28Z">
        <w:r>
          <w:rPr>
            <w:rFonts w:hint="eastAsia"/>
            <w:lang w:val="en-US" w:eastAsia="zh-CN"/>
          </w:rPr>
          <w:t>，</w:t>
        </w:r>
      </w:ins>
      <w:ins w:id="46" w:author="郝东升" w:date="2017-03-22T17:17:24Z">
        <w:r>
          <w:rPr>
            <w:rFonts w:hint="eastAsia"/>
            <w:lang w:val="en-US" w:eastAsia="zh-CN"/>
          </w:rPr>
          <w:t>方便</w:t>
        </w:r>
      </w:ins>
      <w:ins w:id="47" w:author="郝东升" w:date="2017-03-22T17:17:30Z">
        <w:r>
          <w:rPr>
            <w:rFonts w:hint="eastAsia"/>
            <w:lang w:val="en-US" w:eastAsia="zh-CN"/>
          </w:rPr>
          <w:t>在</w:t>
        </w:r>
      </w:ins>
      <w:ins w:id="48" w:author="郝东升" w:date="2017-03-22T17:17:33Z">
        <w:r>
          <w:rPr>
            <w:rFonts w:hint="eastAsia"/>
            <w:lang w:val="en-US" w:eastAsia="zh-CN"/>
          </w:rPr>
          <w:t>发送公告</w:t>
        </w:r>
      </w:ins>
      <w:ins w:id="49" w:author="郝东升" w:date="2017-03-22T17:17:36Z">
        <w:r>
          <w:rPr>
            <w:rFonts w:hint="eastAsia"/>
            <w:lang w:val="en-US" w:eastAsia="zh-CN"/>
          </w:rPr>
          <w:t>时</w:t>
        </w:r>
      </w:ins>
      <w:ins w:id="50" w:author="郝东升" w:date="2017-03-22T17:21:38Z">
        <w:r>
          <w:rPr>
            <w:rFonts w:hint="eastAsia"/>
            <w:lang w:val="en-US" w:eastAsia="zh-CN"/>
          </w:rPr>
          <w:t>选择</w:t>
        </w:r>
      </w:ins>
      <w:ins w:id="51" w:author="郝东升" w:date="2017-03-22T17:21:51Z">
        <w:r>
          <w:rPr>
            <w:rFonts w:hint="eastAsia"/>
            <w:lang w:val="en-US" w:eastAsia="zh-CN"/>
          </w:rPr>
          <w:t>接收人</w:t>
        </w:r>
      </w:ins>
      <w:ins w:id="52" w:author="郝东升" w:date="2017-03-22T17:21:58Z">
        <w:r>
          <w:rPr>
            <w:rFonts w:hint="eastAsia"/>
            <w:lang w:val="en-US" w:eastAsia="zh-CN"/>
          </w:rPr>
          <w:t>。</w:t>
        </w:r>
      </w:ins>
    </w:p>
    <w:p>
      <w:pPr>
        <w:rPr>
          <w:ins w:id="53" w:author="郝东升" w:date="2017-03-22T13:35:58Z"/>
          <w:rFonts w:hint="eastAsia"/>
          <w:lang w:val="en-US" w:eastAsia="zh-CN"/>
        </w:rPr>
      </w:pPr>
      <w:ins w:id="54" w:author="Chengpf" w:date="2017-04-07T13:49:50Z">
        <w:r>
          <w:rPr/>
          <w:drawing>
            <wp:inline distT="0" distB="0" distL="114300" distR="114300">
              <wp:extent cx="4772660" cy="1892300"/>
              <wp:effectExtent l="0" t="0" r="8890" b="12700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图片 7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72660" cy="1892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pStyle w:val="3"/>
        <w:rPr>
          <w:ins w:id="56" w:author="郝东升" w:date="2017-03-22T13:36:27Z"/>
          <w:rFonts w:hint="eastAsia"/>
          <w:lang w:val="en-US" w:eastAsia="zh-CN"/>
        </w:rPr>
      </w:pPr>
      <w:ins w:id="57" w:author="郝东升" w:date="2017-03-22T13:36:08Z">
        <w:r>
          <w:rPr>
            <w:rFonts w:hint="eastAsia"/>
            <w:lang w:val="en-US" w:eastAsia="zh-CN"/>
          </w:rPr>
          <w:t>单位</w:t>
        </w:r>
      </w:ins>
      <w:ins w:id="58" w:author="郝东升" w:date="2017-03-22T13:36:23Z">
        <w:r>
          <w:rPr>
            <w:rFonts w:hint="eastAsia"/>
            <w:lang w:val="en-US" w:eastAsia="zh-CN"/>
          </w:rPr>
          <w:t>信息</w:t>
        </w:r>
      </w:ins>
    </w:p>
    <w:p>
      <w:pPr>
        <w:rPr>
          <w:ins w:id="59" w:author="郝东升" w:date="2017-03-22T13:37:40Z"/>
          <w:rFonts w:hint="eastAsia"/>
          <w:lang w:val="en-US" w:eastAsia="zh-CN"/>
        </w:rPr>
      </w:pPr>
      <w:ins w:id="60" w:author="郝东升" w:date="2017-03-22T13:36:36Z">
        <w:r>
          <w:rPr>
            <w:rFonts w:hint="eastAsia"/>
            <w:lang w:val="en-US" w:eastAsia="zh-CN"/>
          </w:rPr>
          <w:t>单位</w:t>
        </w:r>
      </w:ins>
      <w:ins w:id="61" w:author="郝东升" w:date="2017-03-22T13:36:38Z">
        <w:r>
          <w:rPr>
            <w:rFonts w:hint="eastAsia"/>
            <w:lang w:val="en-US" w:eastAsia="zh-CN"/>
          </w:rPr>
          <w:t>名称</w:t>
        </w:r>
      </w:ins>
      <w:ins w:id="62" w:author="郝东升" w:date="2017-03-22T13:36:40Z">
        <w:r>
          <w:rPr>
            <w:rFonts w:hint="eastAsia"/>
            <w:lang w:val="en-US" w:eastAsia="zh-CN"/>
          </w:rPr>
          <w:t>、</w:t>
        </w:r>
      </w:ins>
      <w:ins w:id="63" w:author="郝东升" w:date="2017-03-22T13:36:43Z">
        <w:r>
          <w:rPr>
            <w:rFonts w:hint="eastAsia"/>
            <w:lang w:val="en-US" w:eastAsia="zh-CN"/>
          </w:rPr>
          <w:t>级别</w:t>
        </w:r>
      </w:ins>
      <w:ins w:id="64" w:author="郝东升" w:date="2017-03-22T13:36:44Z">
        <w:r>
          <w:rPr>
            <w:rFonts w:hint="eastAsia"/>
            <w:lang w:val="en-US" w:eastAsia="zh-CN"/>
          </w:rPr>
          <w:t>、</w:t>
        </w:r>
      </w:ins>
      <w:ins w:id="65" w:author="郝东升" w:date="2017-03-22T13:36:47Z">
        <w:r>
          <w:rPr>
            <w:rFonts w:hint="eastAsia"/>
            <w:lang w:val="en-US" w:eastAsia="zh-CN"/>
          </w:rPr>
          <w:t>性质</w:t>
        </w:r>
      </w:ins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干部管理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干部类型</w:t>
      </w:r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包含：</w:t>
      </w:r>
      <w:ins w:id="66" w:author="郝东升" w:date="2017-03-22T10:28:22Z">
        <w:r>
          <w:rPr>
            <w:rFonts w:hint="eastAsia"/>
            <w:lang w:val="en-US" w:eastAsia="zh-CN"/>
          </w:rPr>
          <w:t>一般</w:t>
        </w:r>
      </w:ins>
      <w:ins w:id="67" w:author="郝东升" w:date="2017-03-22T10:28:23Z">
        <w:r>
          <w:rPr>
            <w:rFonts w:hint="eastAsia"/>
            <w:lang w:val="en-US" w:eastAsia="zh-CN"/>
          </w:rPr>
          <w:t>干部</w:t>
        </w:r>
      </w:ins>
      <w:r>
        <w:rPr>
          <w:rFonts w:hint="eastAsia"/>
          <w:lang w:val="en-US" w:eastAsia="zh-CN"/>
        </w:rPr>
        <w:t>、后备干部（县级后备、科级后备）、选调生</w:t>
      </w:r>
      <w:ins w:id="68" w:author="郝东升" w:date="2017-03-22T10:28:38Z">
        <w:r>
          <w:rPr>
            <w:rFonts w:hint="eastAsia"/>
            <w:lang w:val="en-US" w:eastAsia="zh-CN"/>
          </w:rPr>
          <w:t>（</w:t>
        </w:r>
      </w:ins>
      <w:ins w:id="69" w:author="郝东升" w:date="2017-03-22T10:28:44Z">
        <w:r>
          <w:rPr>
            <w:rFonts w:hint="eastAsia"/>
            <w:lang w:val="en-US" w:eastAsia="zh-CN"/>
          </w:rPr>
          <w:t>省</w:t>
        </w:r>
      </w:ins>
      <w:ins w:id="70" w:author="郝东升" w:date="2017-03-22T10:28:54Z">
        <w:r>
          <w:rPr>
            <w:rFonts w:hint="eastAsia"/>
            <w:lang w:val="en-US" w:eastAsia="zh-CN"/>
          </w:rPr>
          <w:t>选调</w:t>
        </w:r>
      </w:ins>
      <w:ins w:id="71" w:author="郝东升" w:date="2017-03-22T10:28:55Z">
        <w:r>
          <w:rPr>
            <w:rFonts w:hint="eastAsia"/>
            <w:lang w:val="en-US" w:eastAsia="zh-CN"/>
          </w:rPr>
          <w:t>生</w:t>
        </w:r>
      </w:ins>
      <w:ins w:id="72" w:author="郝东升" w:date="2017-03-22T10:29:05Z">
        <w:r>
          <w:rPr>
            <w:rFonts w:hint="eastAsia"/>
            <w:lang w:val="en-US" w:eastAsia="zh-CN"/>
          </w:rPr>
          <w:t>、</w:t>
        </w:r>
      </w:ins>
      <w:ins w:id="73" w:author="郝东升" w:date="2017-03-22T10:29:09Z">
        <w:r>
          <w:rPr>
            <w:rFonts w:hint="eastAsia"/>
            <w:lang w:val="en-US" w:eastAsia="zh-CN"/>
          </w:rPr>
          <w:t>市</w:t>
        </w:r>
      </w:ins>
      <w:ins w:id="74" w:author="郝东升" w:date="2017-03-22T10:29:12Z">
        <w:r>
          <w:rPr>
            <w:rFonts w:hint="eastAsia"/>
            <w:lang w:val="en-US" w:eastAsia="zh-CN"/>
          </w:rPr>
          <w:t>选调生</w:t>
        </w:r>
      </w:ins>
      <w:ins w:id="75" w:author="郝东升" w:date="2017-03-22T10:28:39Z">
        <w:r>
          <w:rPr>
            <w:rFonts w:hint="eastAsia"/>
            <w:lang w:val="en-US" w:eastAsia="zh-CN"/>
          </w:rPr>
          <w:t>）</w:t>
        </w:r>
      </w:ins>
      <w:r>
        <w:rPr>
          <w:rFonts w:hint="eastAsia"/>
          <w:lang w:val="en-US" w:eastAsia="zh-CN"/>
        </w:rPr>
        <w:t>、抽调干部。同一名干部可设定多个干部类型。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干部基本信息</w:t>
      </w:r>
    </w:p>
    <w:p>
      <w:pPr>
        <w:rPr>
          <w:rFonts w:hint="eastAsia"/>
          <w:lang w:val="en-US" w:eastAsia="zh-CN"/>
        </w:rPr>
      </w:pPr>
      <w:ins w:id="76" w:author="郝东升" w:date="2017-03-22T10:36:29Z">
        <w:r>
          <w:rPr>
            <w:rFonts w:hint="eastAsia"/>
            <w:lang w:val="en-US" w:eastAsia="zh-CN"/>
          </w:rPr>
          <w:t>一般干部</w:t>
        </w:r>
      </w:ins>
      <w:r>
        <w:rPr>
          <w:rFonts w:hint="eastAsia"/>
          <w:lang w:val="en-US" w:eastAsia="zh-CN"/>
        </w:rPr>
        <w:t>包含：姓名、性别、出生年月、民族、籍贯、入党时间、参加工作时间、工作单位、学历/学位信息（全日制）、现任职务。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不同的干部的类型需要填写不同的信息数据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县级后备：需要填写后备时间、培训情况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科级后备：需要填写后备时间、培训情况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抽调干部：抽调部门、抽调期限、批准人、抽调期间表现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挂职干部：挂职部门、挂职期限、挂职期间表现</w:t>
      </w:r>
    </w:p>
    <w:p>
      <w:pPr>
        <w:numPr>
          <w:ilvl w:val="0"/>
          <w:numId w:val="4"/>
        </w:numPr>
        <w:ind w:left="0" w:leftChars="0" w:firstLine="420" w:firstLineChars="0"/>
        <w:rPr>
          <w:ins w:id="77" w:author="郝东升" w:date="2017-03-22T10:29:51Z"/>
          <w:rFonts w:hint="eastAsia"/>
          <w:lang w:val="en-US" w:eastAsia="zh-CN"/>
        </w:rPr>
      </w:pPr>
      <w:ins w:id="78" w:author="郝东升" w:date="2017-03-22T10:29:57Z">
        <w:r>
          <w:rPr>
            <w:rFonts w:hint="eastAsia"/>
            <w:lang w:val="en-US" w:eastAsia="zh-CN"/>
          </w:rPr>
          <w:t>省</w:t>
        </w:r>
      </w:ins>
      <w:ins w:id="79" w:author="郝东升" w:date="2017-03-22T10:30:00Z">
        <w:r>
          <w:rPr>
            <w:rFonts w:hint="eastAsia"/>
            <w:lang w:val="en-US" w:eastAsia="zh-CN"/>
          </w:rPr>
          <w:t>选调生</w:t>
        </w:r>
      </w:ins>
      <w:ins w:id="80" w:author="郝东升" w:date="2017-03-22T10:30:01Z">
        <w:r>
          <w:rPr>
            <w:rFonts w:hint="eastAsia"/>
            <w:lang w:val="en-US" w:eastAsia="zh-CN"/>
          </w:rPr>
          <w:t>：</w:t>
        </w:r>
      </w:ins>
      <w:ins w:id="81" w:author="郝东升" w:date="2017-03-22T10:30:16Z">
        <w:r>
          <w:rPr>
            <w:rFonts w:hint="eastAsia"/>
            <w:lang w:val="en-US" w:eastAsia="zh-CN"/>
          </w:rPr>
          <w:t>选调</w:t>
        </w:r>
      </w:ins>
      <w:ins w:id="82" w:author="Chengpf" w:date="2017-04-05T11:30:46Z">
        <w:r>
          <w:rPr>
            <w:rFonts w:hint="eastAsia"/>
            <w:lang w:val="en-US" w:eastAsia="zh-CN"/>
          </w:rPr>
          <w:t>期限</w:t>
        </w:r>
      </w:ins>
    </w:p>
    <w:p>
      <w:pPr>
        <w:numPr>
          <w:ilvl w:val="0"/>
          <w:numId w:val="4"/>
        </w:numPr>
        <w:ind w:left="0" w:leftChars="0" w:firstLine="420" w:firstLineChars="0"/>
        <w:rPr>
          <w:ins w:id="83" w:author="郝东升" w:date="2017-03-22T10:29:52Z"/>
          <w:rFonts w:hint="eastAsia"/>
          <w:lang w:val="en-US" w:eastAsia="zh-CN"/>
        </w:rPr>
      </w:pPr>
      <w:ins w:id="84" w:author="郝东升" w:date="2017-03-22T10:30:05Z">
        <w:r>
          <w:rPr>
            <w:rFonts w:hint="eastAsia"/>
            <w:lang w:val="en-US" w:eastAsia="zh-CN"/>
          </w:rPr>
          <w:t>市</w:t>
        </w:r>
      </w:ins>
      <w:ins w:id="85" w:author="郝东升" w:date="2017-03-22T10:30:07Z">
        <w:r>
          <w:rPr>
            <w:rFonts w:hint="eastAsia"/>
            <w:lang w:val="en-US" w:eastAsia="zh-CN"/>
          </w:rPr>
          <w:t>选调生</w:t>
        </w:r>
      </w:ins>
      <w:ins w:id="86" w:author="郝东升" w:date="2017-03-22T10:30:08Z">
        <w:r>
          <w:rPr>
            <w:rFonts w:hint="eastAsia"/>
            <w:lang w:val="en-US" w:eastAsia="zh-CN"/>
          </w:rPr>
          <w:t>：</w:t>
        </w:r>
      </w:ins>
      <w:ins w:id="87" w:author="郝东升" w:date="2017-03-22T10:30:23Z">
        <w:r>
          <w:rPr>
            <w:rFonts w:hint="eastAsia"/>
            <w:lang w:val="en-US" w:eastAsia="zh-CN"/>
          </w:rPr>
          <w:t>选调</w:t>
        </w:r>
      </w:ins>
      <w:ins w:id="88" w:author="Chengpf" w:date="2017-04-05T11:30:53Z">
        <w:r>
          <w:rPr>
            <w:rFonts w:hint="eastAsia"/>
            <w:lang w:val="en-US" w:eastAsia="zh-CN"/>
          </w:rPr>
          <w:t>期限</w:t>
        </w:r>
      </w:ins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试用期干部：试用期时限</w:t>
      </w:r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抽调、挂职、试用期</w:t>
      </w:r>
      <w:ins w:id="89" w:author="Chengpf" w:date="2017-04-05T11:31:03Z">
        <w:r>
          <w:rPr>
            <w:rFonts w:hint="eastAsia"/>
            <w:lang w:val="en-US" w:eastAsia="zh-CN"/>
          </w:rPr>
          <w:t>、</w:t>
        </w:r>
      </w:ins>
      <w:ins w:id="90" w:author="Chengpf" w:date="2017-04-05T11:31:04Z">
        <w:r>
          <w:rPr>
            <w:rFonts w:hint="eastAsia"/>
            <w:lang w:val="en-US" w:eastAsia="zh-CN"/>
          </w:rPr>
          <w:t>选调</w:t>
        </w:r>
      </w:ins>
      <w:r>
        <w:rPr>
          <w:rFonts w:hint="eastAsia"/>
          <w:lang w:val="en-US" w:eastAsia="zh-CN"/>
        </w:rPr>
        <w:t>干部时间期限到达时平台能够自动提醒</w:t>
      </w:r>
      <w:ins w:id="91" w:author="郝东升" w:date="2017-03-22T10:31:06Z">
        <w:r>
          <w:rPr>
            <w:rFonts w:hint="eastAsia"/>
            <w:lang w:val="en-US" w:eastAsia="zh-CN"/>
          </w:rPr>
          <w:t>（</w:t>
        </w:r>
      </w:ins>
      <w:ins w:id="92" w:author="郝东升" w:date="2017-03-22T10:31:45Z">
        <w:r>
          <w:rPr>
            <w:rFonts w:hint="eastAsia"/>
            <w:lang w:val="en-US" w:eastAsia="zh-CN"/>
          </w:rPr>
          <w:t>到期</w:t>
        </w:r>
      </w:ins>
      <w:ins w:id="93" w:author="郝东升" w:date="2017-03-22T10:31:49Z">
        <w:r>
          <w:rPr>
            <w:rFonts w:hint="eastAsia"/>
            <w:lang w:val="en-US" w:eastAsia="zh-CN"/>
          </w:rPr>
          <w:t>前</w:t>
        </w:r>
      </w:ins>
      <w:ins w:id="94" w:author="郝东升" w:date="2017-03-22T10:31:10Z">
        <w:r>
          <w:rPr>
            <w:rFonts w:hint="eastAsia"/>
            <w:lang w:val="en-US" w:eastAsia="zh-CN"/>
          </w:rPr>
          <w:t>3</w:t>
        </w:r>
      </w:ins>
      <w:ins w:id="95" w:author="郝东升" w:date="2017-03-22T10:31:11Z">
        <w:r>
          <w:rPr>
            <w:rFonts w:hint="eastAsia"/>
            <w:lang w:val="en-US" w:eastAsia="zh-CN"/>
          </w:rPr>
          <w:t>0</w:t>
        </w:r>
      </w:ins>
      <w:ins w:id="96" w:author="郝东升" w:date="2017-03-22T10:31:12Z">
        <w:r>
          <w:rPr>
            <w:rFonts w:hint="eastAsia"/>
            <w:lang w:val="en-US" w:eastAsia="zh-CN"/>
          </w:rPr>
          <w:t>天</w:t>
        </w:r>
      </w:ins>
      <w:ins w:id="97" w:author="郝东升" w:date="2017-03-22T10:31:21Z">
        <w:r>
          <w:rPr>
            <w:rFonts w:hint="eastAsia"/>
            <w:lang w:val="en-US" w:eastAsia="zh-CN"/>
          </w:rPr>
          <w:t>和</w:t>
        </w:r>
      </w:ins>
      <w:ins w:id="98" w:author="郝东升" w:date="2017-03-22T10:31:22Z">
        <w:r>
          <w:rPr>
            <w:rFonts w:hint="eastAsia"/>
            <w:lang w:val="en-US" w:eastAsia="zh-CN"/>
          </w:rPr>
          <w:t>15</w:t>
        </w:r>
      </w:ins>
      <w:ins w:id="99" w:author="郝东升" w:date="2017-03-22T10:31:24Z">
        <w:r>
          <w:rPr>
            <w:rFonts w:hint="eastAsia"/>
            <w:lang w:val="en-US" w:eastAsia="zh-CN"/>
          </w:rPr>
          <w:t>天</w:t>
        </w:r>
      </w:ins>
      <w:ins w:id="100" w:author="郝东升" w:date="2017-03-22T10:31:32Z">
        <w:r>
          <w:rPr>
            <w:rFonts w:hint="eastAsia"/>
            <w:lang w:val="en-US" w:eastAsia="zh-CN"/>
          </w:rPr>
          <w:t>各</w:t>
        </w:r>
      </w:ins>
      <w:ins w:id="101" w:author="郝东升" w:date="2017-03-22T10:31:27Z">
        <w:r>
          <w:rPr>
            <w:rFonts w:hint="eastAsia"/>
            <w:lang w:val="en-US" w:eastAsia="zh-CN"/>
          </w:rPr>
          <w:t>提醒一次</w:t>
        </w:r>
      </w:ins>
      <w:ins w:id="102" w:author="郝东升" w:date="2017-03-22T10:31:06Z">
        <w:r>
          <w:rPr>
            <w:rFonts w:hint="eastAsia"/>
            <w:lang w:val="en-US" w:eastAsia="zh-CN"/>
          </w:rPr>
          <w:t>）</w:t>
        </w:r>
      </w:ins>
      <w:r>
        <w:rPr>
          <w:rFonts w:hint="eastAsia"/>
          <w:lang w:val="en-US" w:eastAsia="zh-CN"/>
        </w:rPr>
        <w:t>。抽调的情况、挂职的情况</w:t>
      </w:r>
      <w:ins w:id="103" w:author="郝东升" w:date="2017-03-22T10:32:44Z">
        <w:r>
          <w:rPr>
            <w:rFonts w:hint="eastAsia"/>
            <w:lang w:val="en-US" w:eastAsia="zh-CN"/>
          </w:rPr>
          <w:t>、</w:t>
        </w:r>
      </w:ins>
      <w:ins w:id="104" w:author="郝东升" w:date="2017-03-22T10:32:50Z">
        <w:r>
          <w:rPr>
            <w:rFonts w:hint="eastAsia"/>
            <w:lang w:val="en-US" w:eastAsia="zh-CN"/>
          </w:rPr>
          <w:t>试用</w:t>
        </w:r>
      </w:ins>
      <w:ins w:id="105" w:author="郝东升" w:date="2017-03-22T10:32:55Z">
        <w:r>
          <w:rPr>
            <w:rFonts w:hint="eastAsia"/>
            <w:lang w:val="en-US" w:eastAsia="zh-CN"/>
          </w:rPr>
          <w:t>情况</w:t>
        </w:r>
      </w:ins>
      <w:ins w:id="106" w:author="郝东升" w:date="2017-03-22T10:33:01Z">
        <w:r>
          <w:rPr>
            <w:rFonts w:hint="eastAsia"/>
            <w:lang w:val="en-US" w:eastAsia="zh-CN"/>
          </w:rPr>
          <w:t>可</w:t>
        </w:r>
      </w:ins>
      <w:r>
        <w:rPr>
          <w:rFonts w:hint="eastAsia"/>
          <w:lang w:val="en-US" w:eastAsia="zh-CN"/>
        </w:rPr>
        <w:t>包含多条数据。</w:t>
      </w:r>
      <w:ins w:id="107" w:author="郝东升" w:date="2017-03-22T10:33:10Z">
        <w:r>
          <w:rPr>
            <w:rFonts w:hint="eastAsia"/>
            <w:lang w:val="en-US" w:eastAsia="zh-CN"/>
          </w:rPr>
          <w:t>县级</w:t>
        </w:r>
      </w:ins>
      <w:ins w:id="108" w:author="郝东升" w:date="2017-03-22T10:33:25Z">
        <w:r>
          <w:rPr>
            <w:rFonts w:hint="eastAsia"/>
            <w:lang w:val="en-US" w:eastAsia="zh-CN"/>
          </w:rPr>
          <w:t>后备</w:t>
        </w:r>
      </w:ins>
      <w:ins w:id="109" w:author="郝东升" w:date="2017-03-22T10:33:11Z">
        <w:r>
          <w:rPr>
            <w:rFonts w:hint="eastAsia"/>
            <w:lang w:val="en-US" w:eastAsia="zh-CN"/>
          </w:rPr>
          <w:t>和</w:t>
        </w:r>
      </w:ins>
      <w:ins w:id="110" w:author="郝东升" w:date="2017-03-22T10:33:30Z">
        <w:r>
          <w:rPr>
            <w:rFonts w:hint="eastAsia"/>
            <w:lang w:val="en-US" w:eastAsia="zh-CN"/>
          </w:rPr>
          <w:t>科级</w:t>
        </w:r>
      </w:ins>
      <w:ins w:id="111" w:author="郝东升" w:date="2017-03-22T10:33:36Z">
        <w:r>
          <w:rPr>
            <w:rFonts w:hint="eastAsia"/>
            <w:lang w:val="en-US" w:eastAsia="zh-CN"/>
          </w:rPr>
          <w:t>后备</w:t>
        </w:r>
      </w:ins>
      <w:ins w:id="112" w:author="郝东升" w:date="2017-03-22T10:35:50Z">
        <w:r>
          <w:rPr>
            <w:rFonts w:hint="eastAsia"/>
            <w:lang w:val="en-US" w:eastAsia="zh-CN"/>
          </w:rPr>
          <w:t>能够</w:t>
        </w:r>
      </w:ins>
      <w:ins w:id="113" w:author="郝东升" w:date="2017-03-22T10:35:56Z">
        <w:r>
          <w:rPr>
            <w:rFonts w:hint="eastAsia"/>
            <w:lang w:val="en-US" w:eastAsia="zh-CN"/>
          </w:rPr>
          <w:t>同时</w:t>
        </w:r>
      </w:ins>
      <w:ins w:id="114" w:author="郝东升" w:date="2017-03-22T10:35:58Z">
        <w:r>
          <w:rPr>
            <w:rFonts w:hint="eastAsia"/>
            <w:lang w:val="en-US" w:eastAsia="zh-CN"/>
          </w:rPr>
          <w:t>存在</w:t>
        </w:r>
      </w:ins>
      <w:ins w:id="115" w:author="郝东升" w:date="2017-03-22T13:34:05Z">
        <w:r>
          <w:rPr>
            <w:rFonts w:hint="eastAsia"/>
            <w:lang w:val="en-US" w:eastAsia="zh-CN"/>
          </w:rPr>
          <w:t>各一条</w:t>
        </w:r>
      </w:ins>
    </w:p>
    <w:p>
      <w:pPr>
        <w:rPr>
          <w:rFonts w:hint="eastAsia"/>
          <w:lang w:val="en-US" w:eastAsia="zh-CN"/>
        </w:rPr>
      </w:pPr>
      <w:ins w:id="116" w:author="Chengpf" w:date="2017-04-07T13:52:02Z">
        <w:r>
          <w:rPr/>
          <w:drawing>
            <wp:inline distT="0" distB="0" distL="114300" distR="114300">
              <wp:extent cx="4874895" cy="7105015"/>
              <wp:effectExtent l="0" t="0" r="1905" b="635"/>
              <wp:docPr id="9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图片 9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74895" cy="71050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新增/修改干部信息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手动维护单个干部信息内容。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</w:t>
      </w:r>
      <w:ins w:id="118" w:author="Chengpf" w:date="2017-04-07T13:53:24Z">
        <w:r>
          <w:rPr>
            <w:rFonts w:hint="eastAsia"/>
            <w:lang w:val="en-US" w:eastAsia="zh-CN"/>
          </w:rPr>
          <w:t>操作</w:t>
        </w:r>
      </w:ins>
    </w:p>
    <w:p>
      <w:pPr>
        <w:rPr>
          <w:ins w:id="119" w:author="Chengpf" w:date="2017-04-07T13:54:45Z"/>
          <w:rFonts w:hint="eastAsia"/>
          <w:lang w:val="en-US" w:eastAsia="zh-CN"/>
        </w:rPr>
      </w:pPr>
      <w:ins w:id="120" w:author="Chengpf" w:date="2017-04-07T13:53:35Z">
        <w:r>
          <w:rPr>
            <w:rFonts w:hint="eastAsia"/>
            <w:lang w:val="en-US" w:eastAsia="zh-CN"/>
          </w:rPr>
          <w:t>用户</w:t>
        </w:r>
      </w:ins>
      <w:ins w:id="121" w:author="Chengpf" w:date="2017-04-07T13:53:42Z">
        <w:r>
          <w:rPr>
            <w:rFonts w:hint="eastAsia"/>
            <w:lang w:val="en-US" w:eastAsia="zh-CN"/>
          </w:rPr>
          <w:t>批量</w:t>
        </w:r>
      </w:ins>
      <w:ins w:id="122" w:author="Chengpf" w:date="2017-04-07T13:53:43Z">
        <w:r>
          <w:rPr>
            <w:rFonts w:hint="eastAsia"/>
            <w:lang w:val="en-US" w:eastAsia="zh-CN"/>
          </w:rPr>
          <w:t>导入</w:t>
        </w:r>
      </w:ins>
      <w:ins w:id="123" w:author="Chengpf" w:date="2017-04-07T13:53:48Z">
        <w:r>
          <w:rPr>
            <w:rFonts w:hint="eastAsia"/>
            <w:lang w:val="en-US" w:eastAsia="zh-CN"/>
          </w:rPr>
          <w:t>干部信息</w:t>
        </w:r>
      </w:ins>
      <w:ins w:id="124" w:author="Chengpf" w:date="2017-04-07T13:53:49Z">
        <w:r>
          <w:rPr>
            <w:rFonts w:hint="eastAsia"/>
            <w:lang w:val="en-US" w:eastAsia="zh-CN"/>
          </w:rPr>
          <w:t>和</w:t>
        </w:r>
      </w:ins>
      <w:ins w:id="125" w:author="Chengpf" w:date="2017-04-07T13:53:50Z">
        <w:r>
          <w:rPr>
            <w:rFonts w:hint="eastAsia"/>
            <w:lang w:val="en-US" w:eastAsia="zh-CN"/>
          </w:rPr>
          <w:t>批量</w:t>
        </w:r>
      </w:ins>
      <w:ins w:id="126" w:author="Chengpf" w:date="2017-04-07T13:53:51Z">
        <w:r>
          <w:rPr>
            <w:rFonts w:hint="eastAsia"/>
            <w:lang w:val="en-US" w:eastAsia="zh-CN"/>
          </w:rPr>
          <w:t>导出</w:t>
        </w:r>
      </w:ins>
      <w:ins w:id="127" w:author="Chengpf" w:date="2017-04-07T13:53:53Z">
        <w:r>
          <w:rPr>
            <w:rFonts w:hint="eastAsia"/>
            <w:lang w:val="en-US" w:eastAsia="zh-CN"/>
          </w:rPr>
          <w:t>干部信息。</w:t>
        </w:r>
      </w:ins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ins w:id="128" w:author="Chengpf" w:date="2017-04-07T13:54:45Z">
        <w:r>
          <w:rPr>
            <w:rFonts w:hint="eastAsia"/>
            <w:lang w:val="en-US" w:eastAsia="zh-CN"/>
          </w:rPr>
          <w:t>按照干部信息表固定格式导出。导出时要记录导出了哪些干部信息，操作人是谁。</w:t>
        </w:r>
      </w:ins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干部信息修改记录查询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用于查看干部信息修改记录，当干部信息出现错误时反查原因。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干部查询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能够按以下条件进行查询：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出生年月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民族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籍贯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入党时间段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参加工作时间段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现任职务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查询结果可导出EXCEL。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21386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业绩申报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各单位经济社会发展目标综合考评情况，每季度根据县绩效办考评结果进入录入。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各单位可以对本单位及干部个人取得的未列入《孟津县经济社会发展目标综合考评办法》的业绩进行申报，申报时附有关业绩说明及业绩证明文件PDF。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干部科按照工作程序进行业绩认定。</w:t>
      </w:r>
    </w:p>
    <w:p>
      <w:pPr>
        <w:rPr>
          <w:ins w:id="129" w:author="郝东升" w:date="2017-03-22T15:25:51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各单位可以查询本单位及干部业绩申报及认定结果。</w:t>
      </w:r>
    </w:p>
    <w:p>
      <w:pPr>
        <w:rPr>
          <w:ins w:id="130" w:author="郝东升" w:date="2017-03-22T13:51:09Z"/>
          <w:rFonts w:hint="eastAsia"/>
          <w:lang w:val="en-US" w:eastAsia="zh-CN"/>
        </w:rPr>
      </w:pPr>
      <w:ins w:id="131" w:author="郝东升" w:date="2017-03-22T15:26:11Z">
        <w:r>
          <w:rPr>
            <w:rFonts w:hint="eastAsia"/>
            <w:lang w:val="en-US" w:eastAsia="zh-CN"/>
          </w:rPr>
          <w:t>不</w:t>
        </w:r>
      </w:ins>
      <w:ins w:id="132" w:author="郝东升" w:date="2017-03-22T15:26:26Z">
        <w:r>
          <w:rPr>
            <w:rFonts w:hint="eastAsia"/>
            <w:lang w:val="en-US" w:eastAsia="zh-CN"/>
          </w:rPr>
          <w:t>同的</w:t>
        </w:r>
      </w:ins>
      <w:ins w:id="133" w:author="郝东升" w:date="2017-03-22T15:34:31Z">
        <w:r>
          <w:rPr>
            <w:rFonts w:hint="eastAsia"/>
            <w:lang w:val="en-US" w:eastAsia="zh-CN"/>
          </w:rPr>
          <w:t>申报内容</w:t>
        </w:r>
      </w:ins>
      <w:ins w:id="134" w:author="郝东升" w:date="2017-03-22T15:34:35Z">
        <w:r>
          <w:rPr>
            <w:rFonts w:hint="eastAsia"/>
            <w:lang w:val="en-US" w:eastAsia="zh-CN"/>
          </w:rPr>
          <w:t>可通过</w:t>
        </w:r>
      </w:ins>
      <w:ins w:id="135" w:author="郝东升" w:date="2017-03-22T15:34:45Z">
        <w:r>
          <w:rPr>
            <w:rFonts w:hint="eastAsia"/>
            <w:lang w:val="en-US" w:eastAsia="zh-CN"/>
          </w:rPr>
          <w:t>权限配置</w:t>
        </w:r>
      </w:ins>
      <w:ins w:id="136" w:author="郝东升" w:date="2017-03-22T15:34:47Z">
        <w:r>
          <w:rPr>
            <w:rFonts w:hint="eastAsia"/>
            <w:lang w:val="en-US" w:eastAsia="zh-CN"/>
          </w:rPr>
          <w:t>形式</w:t>
        </w:r>
      </w:ins>
      <w:ins w:id="137" w:author="郝东升" w:date="2017-03-22T15:35:18Z">
        <w:r>
          <w:rPr>
            <w:rFonts w:hint="eastAsia"/>
            <w:lang w:val="en-US" w:eastAsia="zh-CN"/>
          </w:rPr>
          <w:t>分配</w:t>
        </w:r>
      </w:ins>
      <w:ins w:id="138" w:author="郝东升" w:date="2017-03-22T15:35:20Z">
        <w:r>
          <w:rPr>
            <w:rFonts w:hint="eastAsia"/>
            <w:lang w:val="en-US" w:eastAsia="zh-CN"/>
          </w:rPr>
          <w:t>申报</w:t>
        </w:r>
      </w:ins>
      <w:ins w:id="139" w:author="郝东升" w:date="2017-03-22T15:35:31Z">
        <w:r>
          <w:rPr>
            <w:rFonts w:hint="eastAsia"/>
            <w:lang w:val="en-US" w:eastAsia="zh-CN"/>
          </w:rPr>
          <w:t>、</w:t>
        </w:r>
      </w:ins>
      <w:ins w:id="140" w:author="郝东升" w:date="2017-03-22T15:35:32Z">
        <w:r>
          <w:rPr>
            <w:rFonts w:hint="eastAsia"/>
            <w:lang w:val="en-US" w:eastAsia="zh-CN"/>
          </w:rPr>
          <w:t>审核</w:t>
        </w:r>
      </w:ins>
      <w:ins w:id="141" w:author="郝东升" w:date="2017-03-22T15:35:36Z">
        <w:r>
          <w:rPr>
            <w:rFonts w:hint="eastAsia"/>
            <w:lang w:val="en-US" w:eastAsia="zh-CN"/>
          </w:rPr>
          <w:t>、</w:t>
        </w:r>
      </w:ins>
      <w:ins w:id="142" w:author="郝东升" w:date="2017-03-22T15:35:47Z">
        <w:r>
          <w:rPr>
            <w:rFonts w:hint="eastAsia"/>
            <w:lang w:val="en-US" w:eastAsia="zh-CN"/>
          </w:rPr>
          <w:t>修改</w:t>
        </w:r>
      </w:ins>
      <w:ins w:id="143" w:author="郝东升" w:date="2017-03-22T15:35:48Z">
        <w:r>
          <w:rPr>
            <w:rFonts w:hint="eastAsia"/>
            <w:lang w:val="en-US" w:eastAsia="zh-CN"/>
          </w:rPr>
          <w:t>、</w:t>
        </w:r>
      </w:ins>
      <w:ins w:id="144" w:author="郝东升" w:date="2017-03-22T15:35:38Z">
        <w:r>
          <w:rPr>
            <w:rFonts w:hint="eastAsia"/>
            <w:lang w:val="en-US" w:eastAsia="zh-CN"/>
          </w:rPr>
          <w:t>查看</w:t>
        </w:r>
      </w:ins>
      <w:ins w:id="145" w:author="郝东升" w:date="2017-03-22T15:35:39Z">
        <w:r>
          <w:rPr>
            <w:rFonts w:hint="eastAsia"/>
            <w:lang w:val="en-US" w:eastAsia="zh-CN"/>
          </w:rPr>
          <w:t>权限</w:t>
        </w:r>
      </w:ins>
      <w:ins w:id="146" w:author="郝东升" w:date="2017-03-22T15:35:56Z">
        <w:r>
          <w:rPr>
            <w:rFonts w:hint="eastAsia"/>
            <w:lang w:val="en-US" w:eastAsia="zh-CN"/>
          </w:rPr>
          <w:t>。</w:t>
        </w:r>
      </w:ins>
    </w:p>
    <w:p>
      <w:pPr>
        <w:pStyle w:val="4"/>
        <w:rPr>
          <w:ins w:id="147" w:author="郝东升" w:date="2017-03-22T13:46:11Z"/>
          <w:rFonts w:hint="eastAsia"/>
          <w:lang w:val="en-US" w:eastAsia="zh-CN"/>
        </w:rPr>
      </w:pPr>
      <w:ins w:id="148" w:author="郝东升" w:date="2017-03-22T13:51:22Z">
        <w:r>
          <w:rPr>
            <w:rFonts w:hint="eastAsia"/>
            <w:lang w:val="en-US" w:eastAsia="zh-CN"/>
          </w:rPr>
          <w:t>干部</w:t>
        </w:r>
      </w:ins>
      <w:ins w:id="149" w:author="Chengpf" w:date="2017-03-27T10:56:38Z">
        <w:r>
          <w:rPr>
            <w:rFonts w:hint="eastAsia"/>
            <w:lang w:val="en-US" w:eastAsia="zh-CN"/>
          </w:rPr>
          <w:tab/>
        </w:r>
      </w:ins>
    </w:p>
    <w:p>
      <w:pPr>
        <w:numPr>
          <w:ilvl w:val="0"/>
          <w:numId w:val="5"/>
        </w:numPr>
        <w:ind w:left="420" w:hanging="420" w:firstLineChars="0"/>
        <w:rPr>
          <w:ins w:id="150" w:author="郝东升" w:date="2017-03-22T13:46:40Z"/>
          <w:rFonts w:hint="eastAsia"/>
          <w:lang w:val="en-US" w:eastAsia="zh-CN"/>
        </w:rPr>
      </w:pPr>
      <w:ins w:id="151" w:author="郝东升" w:date="2017-03-22T13:46:25Z">
        <w:r>
          <w:rPr>
            <w:rFonts w:hint="eastAsia"/>
            <w:lang w:val="en-US" w:eastAsia="zh-CN"/>
          </w:rPr>
          <w:t>日常</w:t>
        </w:r>
      </w:ins>
      <w:ins w:id="152" w:author="郝东升" w:date="2017-03-22T13:46:27Z">
        <w:r>
          <w:rPr>
            <w:rFonts w:hint="eastAsia"/>
            <w:lang w:val="en-US" w:eastAsia="zh-CN"/>
          </w:rPr>
          <w:t>工作</w:t>
        </w:r>
      </w:ins>
      <w:ins w:id="153" w:author="郝东升" w:date="2017-03-22T13:46:29Z">
        <w:r>
          <w:rPr>
            <w:rFonts w:hint="eastAsia"/>
            <w:lang w:val="en-US" w:eastAsia="zh-CN"/>
          </w:rPr>
          <w:t>开展</w:t>
        </w:r>
      </w:ins>
      <w:ins w:id="154" w:author="郝东升" w:date="2017-03-22T13:46:36Z">
        <w:r>
          <w:rPr>
            <w:rFonts w:hint="eastAsia"/>
            <w:lang w:val="en-US" w:eastAsia="zh-CN"/>
          </w:rPr>
          <w:t>情况</w:t>
        </w:r>
      </w:ins>
    </w:p>
    <w:p>
      <w:pPr>
        <w:numPr>
          <w:ilvl w:val="0"/>
          <w:numId w:val="5"/>
        </w:numPr>
        <w:ind w:left="420" w:hanging="420" w:firstLineChars="0"/>
        <w:rPr>
          <w:ins w:id="155" w:author="郝东升" w:date="2017-03-22T13:47:58Z"/>
          <w:rFonts w:hint="eastAsia"/>
          <w:lang w:val="en-US" w:eastAsia="zh-CN"/>
        </w:rPr>
      </w:pPr>
      <w:ins w:id="156" w:author="郝东升" w:date="2017-03-22T13:46:49Z">
        <w:r>
          <w:rPr>
            <w:rFonts w:hint="eastAsia"/>
            <w:lang w:val="en-US" w:eastAsia="zh-CN"/>
          </w:rPr>
          <w:t>承担</w:t>
        </w:r>
      </w:ins>
      <w:ins w:id="157" w:author="郝东升" w:date="2017-03-22T13:47:00Z">
        <w:r>
          <w:rPr>
            <w:rFonts w:hint="eastAsia"/>
            <w:lang w:val="en-US" w:eastAsia="zh-CN"/>
          </w:rPr>
          <w:t>县委</w:t>
        </w:r>
      </w:ins>
      <w:ins w:id="158" w:author="郝东升" w:date="2017-03-22T13:47:03Z">
        <w:r>
          <w:rPr>
            <w:rFonts w:hint="eastAsia"/>
            <w:lang w:val="en-US" w:eastAsia="zh-CN"/>
          </w:rPr>
          <w:t>、</w:t>
        </w:r>
      </w:ins>
      <w:ins w:id="159" w:author="郝东升" w:date="2017-03-22T13:46:54Z">
        <w:r>
          <w:rPr>
            <w:rFonts w:hint="eastAsia"/>
            <w:lang w:val="en-US" w:eastAsia="zh-CN"/>
          </w:rPr>
          <w:t>县政府</w:t>
        </w:r>
      </w:ins>
      <w:ins w:id="160" w:author="郝东升" w:date="2017-03-22T13:47:12Z">
        <w:r>
          <w:rPr>
            <w:rFonts w:hint="eastAsia"/>
            <w:lang w:val="en-US" w:eastAsia="zh-CN"/>
          </w:rPr>
          <w:t>及</w:t>
        </w:r>
      </w:ins>
      <w:ins w:id="161" w:author="郝东升" w:date="2017-03-22T13:47:19Z">
        <w:r>
          <w:rPr>
            <w:rFonts w:hint="eastAsia"/>
            <w:lang w:val="en-US" w:eastAsia="zh-CN"/>
          </w:rPr>
          <w:t>本单位</w:t>
        </w:r>
      </w:ins>
      <w:ins w:id="162" w:author="郝东升" w:date="2017-03-22T13:47:22Z">
        <w:r>
          <w:rPr>
            <w:rFonts w:hint="eastAsia"/>
            <w:lang w:val="en-US" w:eastAsia="zh-CN"/>
          </w:rPr>
          <w:t>重点</w:t>
        </w:r>
      </w:ins>
      <w:ins w:id="163" w:author="郝东升" w:date="2017-03-22T13:47:29Z">
        <w:r>
          <w:rPr>
            <w:rFonts w:hint="eastAsia"/>
            <w:lang w:val="en-US" w:eastAsia="zh-CN"/>
          </w:rPr>
          <w:t>、</w:t>
        </w:r>
      </w:ins>
      <w:ins w:id="164" w:author="郝东升" w:date="2017-03-22T13:47:35Z">
        <w:r>
          <w:rPr>
            <w:rFonts w:hint="eastAsia"/>
            <w:lang w:val="en-US" w:eastAsia="zh-CN"/>
          </w:rPr>
          <w:t>中心</w:t>
        </w:r>
      </w:ins>
      <w:ins w:id="165" w:author="郝东升" w:date="2017-03-22T13:47:43Z">
        <w:r>
          <w:rPr>
            <w:rFonts w:hint="eastAsia"/>
            <w:lang w:val="en-US" w:eastAsia="zh-CN"/>
          </w:rPr>
          <w:t>工作完成</w:t>
        </w:r>
      </w:ins>
      <w:ins w:id="166" w:author="郝东升" w:date="2017-03-22T13:47:50Z">
        <w:r>
          <w:rPr>
            <w:rFonts w:hint="eastAsia"/>
            <w:lang w:val="en-US" w:eastAsia="zh-CN"/>
          </w:rPr>
          <w:t>情况</w:t>
        </w:r>
      </w:ins>
    </w:p>
    <w:p>
      <w:pPr>
        <w:numPr>
          <w:ilvl w:val="0"/>
          <w:numId w:val="5"/>
        </w:numPr>
        <w:ind w:left="420" w:hanging="420" w:firstLineChars="0"/>
        <w:rPr>
          <w:ins w:id="167" w:author="Chengpf" w:date="2017-04-07T13:56:39Z"/>
          <w:rFonts w:hint="eastAsia"/>
          <w:lang w:val="en-US" w:eastAsia="zh-CN"/>
        </w:rPr>
      </w:pPr>
      <w:ins w:id="168" w:author="郝东升" w:date="2017-03-22T13:48:15Z">
        <w:r>
          <w:rPr>
            <w:rFonts w:hint="eastAsia"/>
            <w:lang w:val="en-US" w:eastAsia="zh-CN"/>
          </w:rPr>
          <w:t>六大板块</w:t>
        </w:r>
      </w:ins>
      <w:ins w:id="169" w:author="郝东升" w:date="2017-03-22T13:48:19Z">
        <w:r>
          <w:rPr>
            <w:rFonts w:hint="eastAsia"/>
            <w:lang w:val="en-US" w:eastAsia="zh-CN"/>
          </w:rPr>
          <w:t>领导</w:t>
        </w:r>
      </w:ins>
      <w:ins w:id="170" w:author="郝东升" w:date="2017-03-22T13:48:32Z">
        <w:r>
          <w:rPr>
            <w:rFonts w:hint="eastAsia"/>
            <w:lang w:val="en-US" w:eastAsia="zh-CN"/>
          </w:rPr>
          <w:t>小组评价</w:t>
        </w:r>
      </w:ins>
      <w:ins w:id="171" w:author="郝东升" w:date="2017-03-22T13:48:43Z">
        <w:r>
          <w:rPr>
            <w:rFonts w:hint="eastAsia"/>
            <w:lang w:val="en-US" w:eastAsia="zh-CN"/>
          </w:rPr>
          <w:t>及</w:t>
        </w:r>
      </w:ins>
      <w:ins w:id="172" w:author="郝东升" w:date="2017-03-22T13:48:46Z">
        <w:r>
          <w:rPr>
            <w:rFonts w:hint="eastAsia"/>
            <w:lang w:val="en-US" w:eastAsia="zh-CN"/>
          </w:rPr>
          <w:t>推荐</w:t>
        </w:r>
      </w:ins>
      <w:ins w:id="173" w:author="郝东升" w:date="2017-03-22T13:48:56Z">
        <w:r>
          <w:rPr>
            <w:rFonts w:hint="eastAsia"/>
            <w:lang w:val="en-US" w:eastAsia="zh-CN"/>
          </w:rPr>
          <w:t>情况</w:t>
        </w:r>
      </w:ins>
    </w:p>
    <w:p>
      <w:pPr>
        <w:numPr>
          <w:ilvl w:val="-1"/>
          <w:numId w:val="0"/>
        </w:numPr>
        <w:ind w:left="0" w:firstLine="0" w:firstLineChars="0"/>
        <w:rPr>
          <w:ins w:id="174" w:author="郝东升" w:date="2017-03-22T13:51:28Z"/>
          <w:rFonts w:hint="eastAsia"/>
          <w:lang w:val="en-US" w:eastAsia="zh-CN"/>
        </w:rPr>
      </w:pPr>
      <w:ins w:id="175" w:author="Chengpf" w:date="2017-04-07T13:57:11Z">
        <w:r>
          <w:rPr/>
          <w:drawing>
            <wp:inline distT="0" distB="0" distL="114300" distR="114300">
              <wp:extent cx="5272405" cy="4384675"/>
              <wp:effectExtent l="0" t="0" r="4445" b="15875"/>
              <wp:docPr id="13" name="图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图片 13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2405" cy="4384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pStyle w:val="4"/>
        <w:rPr>
          <w:ins w:id="177" w:author="郝东升" w:date="2017-03-22T13:51:53Z"/>
          <w:rFonts w:hint="eastAsia"/>
          <w:lang w:val="en-US" w:eastAsia="zh-CN"/>
        </w:rPr>
      </w:pPr>
      <w:ins w:id="178" w:author="郝东升" w:date="2017-03-22T13:51:31Z">
        <w:r>
          <w:rPr>
            <w:rFonts w:hint="eastAsia"/>
            <w:lang w:val="en-US" w:eastAsia="zh-CN"/>
          </w:rPr>
          <w:t>单位</w:t>
        </w:r>
      </w:ins>
    </w:p>
    <w:p>
      <w:pPr>
        <w:numPr>
          <w:ilvl w:val="0"/>
          <w:numId w:val="6"/>
        </w:numPr>
        <w:ind w:left="420" w:hanging="420" w:firstLineChars="0"/>
        <w:rPr>
          <w:ins w:id="179" w:author="郝东升" w:date="2017-03-22T13:51:54Z"/>
          <w:rFonts w:hint="eastAsia"/>
          <w:lang w:val="en-US" w:eastAsia="zh-CN"/>
        </w:rPr>
      </w:pPr>
      <w:ins w:id="180" w:author="郝东升" w:date="2017-03-22T13:51:54Z">
        <w:r>
          <w:rPr>
            <w:rFonts w:hint="eastAsia"/>
            <w:lang w:val="en-US" w:eastAsia="zh-CN"/>
          </w:rPr>
          <w:t>经济社会发展综合考评情况</w:t>
        </w:r>
      </w:ins>
    </w:p>
    <w:p>
      <w:pPr>
        <w:numPr>
          <w:ilvl w:val="0"/>
          <w:numId w:val="6"/>
        </w:numPr>
        <w:ind w:left="420" w:hanging="420" w:firstLineChars="0"/>
        <w:rPr>
          <w:ins w:id="181" w:author="郝东升" w:date="2017-03-22T13:51:54Z"/>
          <w:rFonts w:hint="eastAsia"/>
          <w:lang w:val="en-US" w:eastAsia="zh-CN"/>
        </w:rPr>
      </w:pPr>
      <w:ins w:id="182" w:author="郝东升" w:date="2017-03-22T13:51:54Z">
        <w:r>
          <w:rPr>
            <w:rFonts w:hint="eastAsia"/>
            <w:lang w:val="en-US" w:eastAsia="zh-CN"/>
          </w:rPr>
          <w:t>“六大板块”涉及本单位工作完成情况</w:t>
        </w:r>
      </w:ins>
    </w:p>
    <w:p>
      <w:pPr>
        <w:numPr>
          <w:ilvl w:val="0"/>
          <w:numId w:val="6"/>
        </w:numPr>
        <w:ind w:left="420" w:hanging="420" w:firstLineChars="0"/>
        <w:rPr>
          <w:ins w:id="183" w:author="郝东升" w:date="2017-03-22T13:51:54Z"/>
          <w:rFonts w:hint="eastAsia"/>
          <w:lang w:val="en-US" w:eastAsia="zh-CN"/>
        </w:rPr>
      </w:pPr>
      <w:ins w:id="184" w:author="郝东升" w:date="2017-03-22T13:51:54Z">
        <w:r>
          <w:rPr>
            <w:rFonts w:hint="eastAsia"/>
            <w:lang w:val="en-US" w:eastAsia="zh-CN"/>
          </w:rPr>
          <w:t>县重点工作、中心完成情况</w:t>
        </w:r>
      </w:ins>
    </w:p>
    <w:p>
      <w:pPr>
        <w:numPr>
          <w:ilvl w:val="0"/>
          <w:numId w:val="6"/>
        </w:numPr>
        <w:ind w:left="420" w:hanging="420" w:firstLineChars="0"/>
        <w:rPr>
          <w:ins w:id="185" w:author="Chengpf" w:date="2017-04-07T13:56:47Z"/>
          <w:rFonts w:hint="eastAsia"/>
          <w:lang w:val="en-US" w:eastAsia="zh-CN"/>
        </w:rPr>
      </w:pPr>
      <w:ins w:id="186" w:author="郝东升" w:date="2017-03-22T13:51:54Z">
        <w:r>
          <w:rPr>
            <w:rFonts w:hint="eastAsia"/>
            <w:lang w:val="en-US" w:eastAsia="zh-CN"/>
          </w:rPr>
          <w:t>日常工作完成情况</w:t>
        </w:r>
      </w:ins>
    </w:p>
    <w:p>
      <w:pPr>
        <w:numPr>
          <w:ilvl w:val="-1"/>
          <w:numId w:val="0"/>
        </w:numPr>
        <w:ind w:left="0" w:firstLine="0" w:firstLineChars="0"/>
        <w:rPr>
          <w:rFonts w:hint="eastAsia"/>
          <w:lang w:val="en-US" w:eastAsia="zh-CN"/>
        </w:rPr>
      </w:pPr>
      <w:ins w:id="187" w:author="Chengpf" w:date="2017-04-07T13:56:48Z">
        <w:r>
          <w:rPr/>
          <w:drawing>
            <wp:inline distT="0" distB="0" distL="114300" distR="114300">
              <wp:extent cx="5273675" cy="4338955"/>
              <wp:effectExtent l="0" t="0" r="3175" b="4445"/>
              <wp:docPr id="12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图片 12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3675" cy="43389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奖惩管理</w:t>
      </w:r>
    </w:p>
    <w:p>
      <w:pPr>
        <w:rPr>
          <w:ins w:id="189" w:author="Chengpf" w:date="2017-04-07T13:59:41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各相关单位可以对有关单位及干部个人奖惩情况进行上报，上报时附有奖惩事由说明及奖惩文件.PDF。单位奖惩情况与单位信息绑定，干部奖惩情况与干部信息绑定。</w:t>
      </w:r>
    </w:p>
    <w:p>
      <w:pPr>
        <w:rPr>
          <w:rFonts w:hint="eastAsia"/>
          <w:lang w:val="en-US" w:eastAsia="zh-CN"/>
        </w:rPr>
      </w:pPr>
      <w:ins w:id="190" w:author="Chengpf" w:date="2017-04-07T13:59:46Z">
        <w:r>
          <w:rPr>
            <w:rFonts w:hint="eastAsia"/>
            <w:lang w:val="en-US" w:eastAsia="zh-CN"/>
          </w:rPr>
          <w:t>将</w:t>
        </w:r>
      </w:ins>
      <w:ins w:id="191" w:author="Chengpf" w:date="2017-04-07T13:59:48Z">
        <w:r>
          <w:rPr>
            <w:rFonts w:hint="eastAsia"/>
            <w:lang w:val="en-US" w:eastAsia="zh-CN"/>
          </w:rPr>
          <w:t>奖惩</w:t>
        </w:r>
      </w:ins>
      <w:ins w:id="192" w:author="Chengpf" w:date="2017-04-07T13:59:51Z">
        <w:r>
          <w:rPr>
            <w:rFonts w:hint="eastAsia"/>
            <w:lang w:val="en-US" w:eastAsia="zh-CN"/>
          </w:rPr>
          <w:t>情况和</w:t>
        </w:r>
      </w:ins>
      <w:ins w:id="193" w:author="Chengpf" w:date="2017-04-07T13:59:53Z">
        <w:r>
          <w:rPr>
            <w:rFonts w:hint="eastAsia"/>
            <w:lang w:val="en-US" w:eastAsia="zh-CN"/>
          </w:rPr>
          <w:t>业绩情况</w:t>
        </w:r>
      </w:ins>
      <w:ins w:id="194" w:author="Chengpf" w:date="2017-04-07T14:00:10Z">
        <w:r>
          <w:rPr>
            <w:rFonts w:hint="eastAsia"/>
            <w:lang w:val="en-US" w:eastAsia="zh-CN"/>
          </w:rPr>
          <w:t>以</w:t>
        </w:r>
      </w:ins>
      <w:ins w:id="195" w:author="Chengpf" w:date="2017-04-07T14:00:11Z">
        <w:r>
          <w:rPr>
            <w:rFonts w:hint="eastAsia"/>
            <w:lang w:val="en-US" w:eastAsia="zh-CN"/>
          </w:rPr>
          <w:t>同样的</w:t>
        </w:r>
      </w:ins>
      <w:ins w:id="196" w:author="Chengpf" w:date="2017-04-07T14:00:12Z">
        <w:r>
          <w:rPr>
            <w:rFonts w:hint="eastAsia"/>
            <w:lang w:val="en-US" w:eastAsia="zh-CN"/>
          </w:rPr>
          <w:t>方式</w:t>
        </w:r>
      </w:ins>
      <w:ins w:id="197" w:author="Chengpf" w:date="2017-04-07T14:00:13Z">
        <w:r>
          <w:rPr>
            <w:rFonts w:hint="eastAsia"/>
            <w:lang w:val="en-US" w:eastAsia="zh-CN"/>
          </w:rPr>
          <w:t>进行</w:t>
        </w:r>
      </w:ins>
      <w:ins w:id="198" w:author="Chengpf" w:date="2017-04-07T14:00:14Z">
        <w:r>
          <w:rPr>
            <w:rFonts w:hint="eastAsia"/>
            <w:lang w:val="en-US" w:eastAsia="zh-CN"/>
          </w:rPr>
          <w:t>申报</w:t>
        </w:r>
      </w:ins>
      <w:ins w:id="199" w:author="Chengpf" w:date="2017-04-07T14:00:20Z">
        <w:r>
          <w:rPr>
            <w:rFonts w:hint="eastAsia"/>
            <w:lang w:val="en-US" w:eastAsia="zh-CN"/>
          </w:rPr>
          <w:t>、</w:t>
        </w:r>
      </w:ins>
      <w:ins w:id="200" w:author="Chengpf" w:date="2017-04-07T14:00:21Z">
        <w:r>
          <w:rPr>
            <w:rFonts w:hint="eastAsia"/>
            <w:lang w:val="en-US" w:eastAsia="zh-CN"/>
          </w:rPr>
          <w:t>审核。</w:t>
        </w:r>
      </w:ins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干部培训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添加培训记录。添加时可批量选择干部，培训记录与干部数据绑定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查询干部培训记录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平台访问方式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除干部科帐户外可通过该方式访问，只能查看数据，不能修改数据。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干部管理客户端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干部管理需要严格权限控制，因此使用干部管理客户端登录。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</w:t>
      </w:r>
    </w:p>
    <w:p>
      <w:pPr>
        <w:rPr>
          <w:ins w:id="201" w:author="yaolei" w:date="2017-03-22T15:54:26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与PC浏览器功能相同，只能查看数据，不能修改数据。</w:t>
      </w:r>
      <w:ins w:id="202" w:author="yaolei" w:date="2017-03-22T16:32:09Z">
        <w:r>
          <w:rPr>
            <w:rFonts w:hint="eastAsia"/>
            <w:lang w:val="en-US" w:eastAsia="zh-CN"/>
          </w:rPr>
          <w:t>包含</w:t>
        </w:r>
      </w:ins>
      <w:ins w:id="203" w:author="yaolei" w:date="2017-03-22T16:32:15Z">
        <w:r>
          <w:rPr>
            <w:rFonts w:hint="eastAsia"/>
            <w:lang w:val="en-US" w:eastAsia="zh-CN"/>
          </w:rPr>
          <w:t>安卓</w:t>
        </w:r>
      </w:ins>
      <w:ins w:id="204" w:author="yaolei" w:date="2017-03-22T16:32:16Z">
        <w:r>
          <w:rPr>
            <w:rFonts w:hint="eastAsia"/>
            <w:lang w:val="en-US" w:eastAsia="zh-CN"/>
          </w:rPr>
          <w:t>AP</w:t>
        </w:r>
      </w:ins>
      <w:ins w:id="205" w:author="yaolei" w:date="2017-03-22T16:32:17Z">
        <w:r>
          <w:rPr>
            <w:rFonts w:hint="eastAsia"/>
            <w:lang w:val="en-US" w:eastAsia="zh-CN"/>
          </w:rPr>
          <w:t>P</w:t>
        </w:r>
      </w:ins>
      <w:ins w:id="206" w:author="yaolei" w:date="2017-03-22T16:32:18Z">
        <w:r>
          <w:rPr>
            <w:rFonts w:hint="eastAsia"/>
            <w:lang w:val="en-US" w:eastAsia="zh-CN"/>
          </w:rPr>
          <w:t>和</w:t>
        </w:r>
      </w:ins>
      <w:ins w:id="207" w:author="yaolei" w:date="2017-03-22T16:32:25Z">
        <w:r>
          <w:rPr>
            <w:rFonts w:hint="eastAsia"/>
            <w:lang w:val="en-US" w:eastAsia="zh-CN"/>
          </w:rPr>
          <w:t>苹果手</w:t>
        </w:r>
      </w:ins>
      <w:ins w:id="208" w:author="yaolei" w:date="2017-03-22T16:32:26Z">
        <w:r>
          <w:rPr>
            <w:rFonts w:hint="eastAsia"/>
            <w:lang w:val="en-US" w:eastAsia="zh-CN"/>
          </w:rPr>
          <w:t>机APP</w:t>
        </w:r>
      </w:ins>
      <w:ins w:id="209" w:author="yaolei" w:date="2017-03-22T16:32:27Z">
        <w:r>
          <w:rPr>
            <w:rFonts w:hint="eastAsia"/>
            <w:lang w:val="en-US" w:eastAsia="zh-CN"/>
          </w:rPr>
          <w:t>。</w:t>
        </w:r>
      </w:ins>
    </w:p>
    <w:p>
      <w:pPr>
        <w:pStyle w:val="4"/>
        <w:rPr>
          <w:ins w:id="210" w:author="郝东升" w:date="2017-03-22T17:32:45Z"/>
          <w:rFonts w:hint="eastAsia"/>
          <w:lang w:val="en-US" w:eastAsia="zh-CN"/>
        </w:rPr>
      </w:pPr>
      <w:ins w:id="211" w:author="郝东升" w:date="2017-03-22T17:31:44Z">
        <w:r>
          <w:rPr>
            <w:rFonts w:hint="eastAsia"/>
            <w:lang w:val="en-US" w:eastAsia="zh-CN"/>
          </w:rPr>
          <w:t>功能</w:t>
        </w:r>
      </w:ins>
    </w:p>
    <w:p>
      <w:pPr>
        <w:rPr>
          <w:ins w:id="212" w:author="郝东升" w:date="2017-03-22T17:31:49Z"/>
          <w:rFonts w:hint="eastAsia"/>
          <w:lang w:val="en-US" w:eastAsia="zh-CN"/>
        </w:rPr>
      </w:pPr>
      <w:ins w:id="213" w:author="郝东升" w:date="2017-03-22T17:32:45Z">
        <w:r>
          <w:rPr>
            <w:rFonts w:hint="eastAsia"/>
            <w:lang w:val="en-US" w:eastAsia="zh-CN"/>
          </w:rPr>
          <w:t>与PC浏览器功能相同，只能查看数据，不能修改数据</w:t>
        </w:r>
      </w:ins>
      <w:ins w:id="214" w:author="郝东升" w:date="2017-03-22T17:33:00Z">
        <w:r>
          <w:rPr>
            <w:rFonts w:hint="eastAsia"/>
            <w:lang w:val="en-US" w:eastAsia="zh-CN"/>
          </w:rPr>
          <w:t>，</w:t>
        </w:r>
      </w:ins>
      <w:ins w:id="215" w:author="郝东升" w:date="2017-03-22T17:33:01Z">
        <w:r>
          <w:rPr>
            <w:rFonts w:hint="eastAsia"/>
            <w:lang w:val="en-US" w:eastAsia="zh-CN"/>
          </w:rPr>
          <w:t>主要</w:t>
        </w:r>
      </w:ins>
      <w:ins w:id="216" w:author="郝东升" w:date="2017-03-22T17:33:04Z">
        <w:r>
          <w:rPr>
            <w:rFonts w:hint="eastAsia"/>
            <w:lang w:val="en-US" w:eastAsia="zh-CN"/>
          </w:rPr>
          <w:t>提供</w:t>
        </w:r>
      </w:ins>
      <w:ins w:id="217" w:author="郝东升" w:date="2017-03-22T17:33:08Z">
        <w:r>
          <w:rPr>
            <w:rFonts w:hint="eastAsia"/>
            <w:lang w:val="en-US" w:eastAsia="zh-CN"/>
          </w:rPr>
          <w:t>以下</w:t>
        </w:r>
      </w:ins>
      <w:ins w:id="218" w:author="郝东升" w:date="2017-03-22T17:33:14Z">
        <w:r>
          <w:rPr>
            <w:rFonts w:hint="eastAsia"/>
            <w:lang w:val="en-US" w:eastAsia="zh-CN"/>
          </w:rPr>
          <w:t>功能</w:t>
        </w:r>
      </w:ins>
      <w:ins w:id="219" w:author="郝东升" w:date="2017-03-22T17:33:16Z">
        <w:r>
          <w:rPr>
            <w:rFonts w:hint="eastAsia"/>
            <w:lang w:val="en-US" w:eastAsia="zh-CN"/>
          </w:rPr>
          <w:t>：</w:t>
        </w:r>
      </w:ins>
    </w:p>
    <w:p>
      <w:pPr>
        <w:numPr>
          <w:ilvl w:val="0"/>
          <w:numId w:val="7"/>
        </w:numPr>
        <w:ind w:left="420" w:hanging="420" w:firstLineChars="0"/>
        <w:rPr>
          <w:ins w:id="220" w:author="郝东升" w:date="2017-03-22T17:31:49Z"/>
          <w:del w:id="221" w:author="Chengpf" w:date="2017-04-07T14:11:51Z"/>
          <w:rFonts w:hint="eastAsia"/>
        </w:rPr>
      </w:pPr>
      <w:ins w:id="222" w:author="郝东升" w:date="2017-03-22T17:31:49Z">
        <w:del w:id="223" w:author="Chengpf" w:date="2017-04-07T14:11:51Z">
          <w:r>
            <w:rPr>
              <w:rFonts w:hint="eastAsia"/>
            </w:rPr>
            <w:delText>通知公告查看</w:delText>
          </w:r>
        </w:del>
      </w:ins>
    </w:p>
    <w:p>
      <w:pPr>
        <w:numPr>
          <w:ilvl w:val="0"/>
          <w:numId w:val="7"/>
        </w:numPr>
        <w:ind w:left="420" w:hanging="420" w:firstLineChars="0"/>
        <w:rPr>
          <w:ins w:id="224" w:author="郝东升" w:date="2017-03-22T17:31:49Z"/>
          <w:del w:id="225" w:author="Chengpf" w:date="2017-04-07T14:11:51Z"/>
          <w:rFonts w:hint="eastAsia"/>
        </w:rPr>
      </w:pPr>
      <w:ins w:id="226" w:author="郝东升" w:date="2017-03-22T17:31:49Z">
        <w:del w:id="227" w:author="Chengpf" w:date="2017-04-07T14:11:51Z">
          <w:r>
            <w:rPr>
              <w:rFonts w:hint="eastAsia"/>
            </w:rPr>
            <w:delText>通知公告反馈</w:delText>
          </w:r>
        </w:del>
      </w:ins>
    </w:p>
    <w:p>
      <w:pPr>
        <w:numPr>
          <w:ilvl w:val="0"/>
          <w:numId w:val="7"/>
        </w:numPr>
        <w:ind w:left="420" w:hanging="420" w:firstLineChars="0"/>
        <w:rPr>
          <w:ins w:id="228" w:author="Chengpf" w:date="2017-04-07T14:12:21Z"/>
          <w:rFonts w:hint="eastAsia"/>
        </w:rPr>
      </w:pPr>
      <w:ins w:id="229" w:author="郝东升" w:date="2017-03-22T17:31:49Z">
        <w:r>
          <w:rPr>
            <w:rFonts w:hint="eastAsia"/>
          </w:rPr>
          <w:t>干部查询</w:t>
        </w:r>
      </w:ins>
    </w:p>
    <w:p>
      <w:pPr>
        <w:numPr>
          <w:ilvl w:val="-1"/>
          <w:numId w:val="0"/>
        </w:numPr>
        <w:ind w:left="0" w:firstLine="0" w:firstLineChars="0"/>
        <w:rPr>
          <w:ins w:id="231" w:author="Chengpf" w:date="2017-04-07T14:33:36Z"/>
        </w:rPr>
        <w:pPrChange w:id="230" w:author="Chengpf" w:date="2017-04-07T14:12:24Z">
          <w:pPr>
            <w:numPr>
              <w:ilvl w:val="0"/>
              <w:numId w:val="7"/>
            </w:numPr>
            <w:ind w:left="420" w:hanging="420" w:firstLineChars="0"/>
          </w:pPr>
        </w:pPrChange>
      </w:pPr>
      <w:r>
        <w:drawing>
          <wp:inline distT="0" distB="0" distL="114300" distR="114300">
            <wp:extent cx="3971290" cy="7457440"/>
            <wp:effectExtent l="0" t="0" r="1016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745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ind w:left="0" w:firstLine="0" w:firstLineChars="0"/>
        <w:rPr>
          <w:ins w:id="233" w:author="Chengpf" w:date="2017-04-07T14:33:36Z"/>
        </w:rPr>
        <w:pPrChange w:id="232" w:author="Chengpf" w:date="2017-04-07T14:12:24Z">
          <w:pPr>
            <w:numPr>
              <w:ilvl w:val="0"/>
              <w:numId w:val="7"/>
            </w:numPr>
            <w:ind w:left="420" w:hanging="420" w:firstLineChars="0"/>
          </w:pPr>
        </w:pPrChange>
      </w:pPr>
    </w:p>
    <w:p>
      <w:pPr>
        <w:numPr>
          <w:ilvl w:val="-1"/>
          <w:numId w:val="0"/>
        </w:numPr>
        <w:ind w:left="0" w:firstLine="0" w:firstLineChars="0"/>
        <w:rPr>
          <w:ins w:id="235" w:author="Chengpf" w:date="2017-04-07T14:33:37Z"/>
        </w:rPr>
        <w:pPrChange w:id="234" w:author="Chengpf" w:date="2017-04-07T14:12:24Z">
          <w:pPr>
            <w:numPr>
              <w:ilvl w:val="0"/>
              <w:numId w:val="7"/>
            </w:numPr>
            <w:ind w:left="420" w:hanging="420" w:firstLineChars="0"/>
          </w:pPr>
        </w:pPrChange>
      </w:pPr>
    </w:p>
    <w:p>
      <w:pPr>
        <w:numPr>
          <w:ilvl w:val="-1"/>
          <w:numId w:val="0"/>
        </w:numPr>
        <w:ind w:left="0" w:firstLine="0" w:firstLineChars="0"/>
        <w:rPr>
          <w:ins w:id="237" w:author="Chengpf" w:date="2017-04-07T14:33:37Z"/>
        </w:rPr>
        <w:pPrChange w:id="236" w:author="Chengpf" w:date="2017-04-07T14:12:24Z">
          <w:pPr>
            <w:numPr>
              <w:ilvl w:val="0"/>
              <w:numId w:val="7"/>
            </w:numPr>
            <w:ind w:left="420" w:hanging="420" w:firstLineChars="0"/>
          </w:pPr>
        </w:pPrChange>
      </w:pPr>
    </w:p>
    <w:p>
      <w:pPr>
        <w:numPr>
          <w:ilvl w:val="-1"/>
          <w:numId w:val="0"/>
        </w:numPr>
        <w:ind w:left="0" w:firstLine="0" w:firstLineChars="0"/>
        <w:rPr>
          <w:ins w:id="239" w:author="Chengpf" w:date="2017-04-07T14:34:16Z"/>
        </w:rPr>
        <w:pPrChange w:id="238" w:author="Chengpf" w:date="2017-04-07T14:12:24Z">
          <w:pPr>
            <w:numPr>
              <w:ilvl w:val="0"/>
              <w:numId w:val="7"/>
            </w:numPr>
            <w:ind w:left="420" w:hanging="420" w:firstLineChars="0"/>
          </w:pPr>
        </w:pPrChange>
      </w:pPr>
    </w:p>
    <w:p>
      <w:pPr>
        <w:numPr>
          <w:ilvl w:val="-1"/>
          <w:numId w:val="0"/>
        </w:numPr>
        <w:ind w:left="0" w:firstLine="0" w:firstLineChars="0"/>
        <w:rPr>
          <w:ins w:id="241" w:author="Chengpf" w:date="2017-04-07T14:34:16Z"/>
        </w:rPr>
        <w:pPrChange w:id="240" w:author="Chengpf" w:date="2017-04-07T14:12:24Z">
          <w:pPr>
            <w:numPr>
              <w:ilvl w:val="0"/>
              <w:numId w:val="7"/>
            </w:numPr>
            <w:ind w:left="420" w:hanging="420" w:firstLineChars="0"/>
          </w:pPr>
        </w:pPrChange>
      </w:pPr>
    </w:p>
    <w:p>
      <w:pPr>
        <w:numPr>
          <w:ilvl w:val="-1"/>
          <w:numId w:val="0"/>
        </w:numPr>
        <w:ind w:left="0" w:firstLine="0" w:firstLineChars="0"/>
        <w:rPr>
          <w:ins w:id="243" w:author="郝东升" w:date="2017-03-22T17:31:49Z"/>
          <w:rFonts w:hint="eastAsia"/>
        </w:rPr>
        <w:pPrChange w:id="242" w:author="Chengpf" w:date="2017-04-07T14:12:24Z">
          <w:pPr>
            <w:numPr>
              <w:ilvl w:val="0"/>
              <w:numId w:val="7"/>
            </w:numPr>
            <w:ind w:left="420" w:hanging="420" w:firstLineChars="0"/>
          </w:pPr>
        </w:pPrChange>
      </w:pPr>
    </w:p>
    <w:p>
      <w:pPr>
        <w:numPr>
          <w:ilvl w:val="0"/>
          <w:numId w:val="7"/>
        </w:numPr>
        <w:ind w:left="420" w:hanging="420" w:firstLineChars="0"/>
        <w:rPr>
          <w:ins w:id="244" w:author="Chengpf" w:date="2017-04-07T14:12:36Z"/>
          <w:rFonts w:hint="eastAsia"/>
        </w:rPr>
      </w:pPr>
      <w:ins w:id="245" w:author="郝东升" w:date="2017-03-22T17:31:49Z">
        <w:r>
          <w:rPr>
            <w:rFonts w:hint="eastAsia"/>
          </w:rPr>
          <w:t>干部查看</w:t>
        </w:r>
      </w:ins>
    </w:p>
    <w:p>
      <w:pPr>
        <w:numPr>
          <w:ilvl w:val="-1"/>
          <w:numId w:val="0"/>
        </w:numPr>
        <w:ind w:left="0" w:firstLine="0" w:firstLineChars="0"/>
        <w:rPr>
          <w:ins w:id="246" w:author="Chengpf" w:date="2017-04-07T14:12:57Z"/>
        </w:rPr>
      </w:pPr>
      <w:r>
        <w:drawing>
          <wp:inline distT="0" distB="0" distL="114300" distR="114300">
            <wp:extent cx="4028440" cy="7533640"/>
            <wp:effectExtent l="0" t="0" r="1016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753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ind w:left="0" w:firstLine="0" w:firstLineChars="0"/>
        <w:rPr>
          <w:ins w:id="247" w:author="Chengpf" w:date="2017-04-07T14:16:14Z"/>
        </w:rPr>
      </w:pPr>
    </w:p>
    <w:p>
      <w:pPr>
        <w:numPr>
          <w:ilvl w:val="-1"/>
          <w:numId w:val="0"/>
        </w:numPr>
        <w:ind w:left="0" w:firstLine="0" w:firstLineChars="0"/>
        <w:rPr>
          <w:ins w:id="248" w:author="Chengpf" w:date="2017-04-07T14:16:15Z"/>
        </w:rPr>
      </w:pPr>
    </w:p>
    <w:p>
      <w:pPr>
        <w:numPr>
          <w:ilvl w:val="-1"/>
          <w:numId w:val="0"/>
        </w:numPr>
        <w:ind w:left="0" w:firstLine="0" w:firstLineChars="0"/>
        <w:rPr>
          <w:ins w:id="249" w:author="Chengpf" w:date="2017-04-07T14:16:15Z"/>
        </w:rPr>
      </w:pPr>
    </w:p>
    <w:p>
      <w:pPr>
        <w:numPr>
          <w:ilvl w:val="-1"/>
          <w:numId w:val="0"/>
        </w:numPr>
        <w:ind w:left="0" w:firstLine="0" w:firstLineChars="0"/>
        <w:rPr>
          <w:ins w:id="250" w:author="Chengpf" w:date="2017-04-07T14:25:47Z"/>
        </w:rPr>
      </w:pPr>
      <w:r>
        <w:drawing>
          <wp:inline distT="0" distB="0" distL="114300" distR="114300">
            <wp:extent cx="3999865" cy="7466965"/>
            <wp:effectExtent l="0" t="0" r="635" b="6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746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ind w:left="0" w:firstLine="0" w:firstLineChars="0"/>
        <w:rPr>
          <w:ins w:id="251" w:author="Chengpf" w:date="2017-04-07T14:25:47Z"/>
        </w:rPr>
      </w:pPr>
    </w:p>
    <w:p>
      <w:pPr>
        <w:numPr>
          <w:ilvl w:val="-1"/>
          <w:numId w:val="0"/>
        </w:numPr>
        <w:ind w:left="0" w:firstLine="0" w:firstLineChars="0"/>
        <w:rPr>
          <w:ins w:id="252" w:author="Chengpf" w:date="2017-04-07T14:25:47Z"/>
        </w:rPr>
      </w:pPr>
    </w:p>
    <w:p>
      <w:pPr>
        <w:numPr>
          <w:ilvl w:val="-1"/>
          <w:numId w:val="0"/>
        </w:numPr>
        <w:ind w:left="0" w:firstLine="0" w:firstLineChars="0"/>
        <w:rPr>
          <w:ins w:id="253" w:author="Chengpf" w:date="2017-04-07T14:25:48Z"/>
        </w:rPr>
      </w:pPr>
    </w:p>
    <w:p>
      <w:pPr>
        <w:numPr>
          <w:ilvl w:val="-1"/>
          <w:numId w:val="0"/>
        </w:numPr>
        <w:ind w:left="0" w:firstLine="0" w:firstLineChars="0"/>
        <w:rPr>
          <w:ins w:id="254" w:author="Chengpf" w:date="2017-04-07T14:25:48Z"/>
        </w:rPr>
      </w:pPr>
    </w:p>
    <w:p>
      <w:pPr>
        <w:numPr>
          <w:ilvl w:val="-1"/>
          <w:numId w:val="0"/>
        </w:numPr>
        <w:ind w:left="0" w:firstLine="0" w:firstLineChars="0"/>
        <w:rPr>
          <w:ins w:id="255" w:author="Chengpf" w:date="2017-04-07T14:32:25Z"/>
          <w:rFonts w:hint="eastAsia"/>
        </w:rPr>
      </w:pPr>
    </w:p>
    <w:p>
      <w:pPr>
        <w:numPr>
          <w:ilvl w:val="-1"/>
          <w:numId w:val="0"/>
        </w:numPr>
        <w:ind w:left="0" w:firstLine="0" w:firstLineChars="0"/>
        <w:rPr>
          <w:rFonts w:hint="eastAsia"/>
        </w:rPr>
      </w:pPr>
    </w:p>
    <w:p>
      <w:pPr>
        <w:numPr>
          <w:ilvl w:val="0"/>
          <w:numId w:val="7"/>
        </w:numPr>
        <w:ind w:left="420" w:hanging="420" w:firstLineChars="0"/>
        <w:rPr>
          <w:ins w:id="256" w:author="Chengpf" w:date="2017-04-07T14:13:40Z"/>
          <w:rFonts w:hint="eastAsia"/>
        </w:rPr>
      </w:pPr>
      <w:r>
        <w:rPr>
          <w:rFonts w:hint="eastAsia"/>
        </w:rPr>
        <w:t>单位查询</w:t>
      </w:r>
    </w:p>
    <w:p>
      <w:pPr>
        <w:numPr>
          <w:ilvl w:val="-1"/>
          <w:numId w:val="0"/>
        </w:numPr>
        <w:ind w:left="0" w:firstLine="0" w:firstLineChars="0"/>
        <w:rPr>
          <w:ins w:id="257" w:author="Chengpf" w:date="2017-04-07T14:25:57Z"/>
        </w:rPr>
      </w:pPr>
      <w:r>
        <w:drawing>
          <wp:inline distT="0" distB="0" distL="114300" distR="114300">
            <wp:extent cx="4009390" cy="7514590"/>
            <wp:effectExtent l="0" t="0" r="10160" b="1016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751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ind w:left="0" w:firstLine="0" w:firstLineChars="0"/>
        <w:rPr>
          <w:ins w:id="258" w:author="Chengpf" w:date="2017-04-07T14:25:58Z"/>
        </w:rPr>
      </w:pPr>
    </w:p>
    <w:p>
      <w:pPr>
        <w:numPr>
          <w:ilvl w:val="-1"/>
          <w:numId w:val="0"/>
        </w:numPr>
        <w:ind w:left="0" w:firstLine="0" w:firstLineChars="0"/>
        <w:rPr>
          <w:ins w:id="259" w:author="Chengpf" w:date="2017-04-07T14:25:58Z"/>
        </w:rPr>
      </w:pPr>
    </w:p>
    <w:p>
      <w:pPr>
        <w:numPr>
          <w:ilvl w:val="-1"/>
          <w:numId w:val="0"/>
        </w:numPr>
        <w:ind w:left="0" w:firstLine="0" w:firstLineChars="0"/>
        <w:rPr>
          <w:ins w:id="260" w:author="Chengpf" w:date="2017-04-07T14:25:58Z"/>
        </w:rPr>
      </w:pPr>
    </w:p>
    <w:p>
      <w:pPr>
        <w:numPr>
          <w:ilvl w:val="-1"/>
          <w:numId w:val="0"/>
        </w:numPr>
        <w:ind w:left="0" w:firstLine="0" w:firstLineChars="0"/>
        <w:rPr>
          <w:ins w:id="261" w:author="Chengpf" w:date="2017-04-07T14:25:59Z"/>
        </w:rPr>
      </w:pPr>
    </w:p>
    <w:p>
      <w:pPr>
        <w:numPr>
          <w:ilvl w:val="-1"/>
          <w:numId w:val="0"/>
        </w:numPr>
        <w:ind w:left="0" w:firstLine="0" w:firstLineChars="0"/>
        <w:rPr>
          <w:ins w:id="262" w:author="郝东升" w:date="2017-03-22T17:31:49Z"/>
          <w:rFonts w:hint="eastAsia"/>
        </w:rPr>
      </w:pPr>
    </w:p>
    <w:p>
      <w:pPr>
        <w:numPr>
          <w:ilvl w:val="0"/>
          <w:numId w:val="7"/>
        </w:numPr>
        <w:ind w:left="420" w:hanging="420" w:firstLineChars="0"/>
        <w:rPr>
          <w:ins w:id="263" w:author="Chengpf" w:date="2017-04-07T14:13:57Z"/>
          <w:rFonts w:hint="eastAsia"/>
          <w:lang w:val="en-US" w:eastAsia="zh-CN"/>
        </w:rPr>
      </w:pPr>
      <w:ins w:id="264" w:author="郝东升" w:date="2017-03-22T17:31:49Z">
        <w:r>
          <w:rPr>
            <w:rFonts w:hint="eastAsia"/>
          </w:rPr>
          <w:t>单位查看</w:t>
        </w:r>
      </w:ins>
    </w:p>
    <w:p>
      <w:pPr>
        <w:numPr>
          <w:ilvl w:val="-1"/>
          <w:numId w:val="0"/>
        </w:numPr>
        <w:ind w:left="0" w:firstLine="0" w:firstLineChars="0"/>
        <w:pPrChange w:id="265" w:author="Chengpf" w:date="2017-04-07T14:13:58Z">
          <w:pPr>
            <w:numPr>
              <w:ilvl w:val="0"/>
              <w:numId w:val="7"/>
            </w:numPr>
            <w:ind w:left="420" w:hanging="420" w:firstLineChars="0"/>
          </w:pPr>
        </w:pPrChange>
      </w:pPr>
      <w:r>
        <w:drawing>
          <wp:inline distT="0" distB="0" distL="114300" distR="114300">
            <wp:extent cx="3952240" cy="7495540"/>
            <wp:effectExtent l="0" t="0" r="10160" b="1016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749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0815" cy="7543165"/>
            <wp:effectExtent l="0" t="0" r="635" b="63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754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ind w:left="0" w:firstLine="0" w:firstLineChars="0"/>
        <w:pPrChange w:id="266" w:author="Chengpf" w:date="2017-04-07T14:13:58Z">
          <w:pPr>
            <w:numPr>
              <w:ilvl w:val="0"/>
              <w:numId w:val="7"/>
            </w:numPr>
            <w:ind w:left="420" w:hanging="420" w:firstLineChars="0"/>
          </w:pPr>
        </w:pPrChange>
      </w:pPr>
    </w:p>
    <w:p>
      <w:pPr>
        <w:numPr>
          <w:ilvl w:val="-1"/>
          <w:numId w:val="0"/>
        </w:numPr>
        <w:ind w:left="0" w:firstLine="0" w:firstLineChars="0"/>
        <w:pPrChange w:id="267" w:author="Chengpf" w:date="2017-04-07T14:13:58Z">
          <w:pPr>
            <w:numPr>
              <w:ilvl w:val="0"/>
              <w:numId w:val="7"/>
            </w:numPr>
            <w:ind w:left="420" w:hanging="420" w:firstLineChars="0"/>
          </w:pPr>
        </w:pPrChange>
      </w:pPr>
    </w:p>
    <w:p>
      <w:pPr>
        <w:numPr>
          <w:ilvl w:val="-1"/>
          <w:numId w:val="0"/>
        </w:numPr>
        <w:ind w:left="0" w:firstLine="0" w:firstLineChars="0"/>
        <w:pPrChange w:id="268" w:author="Chengpf" w:date="2017-04-07T14:13:58Z">
          <w:pPr>
            <w:numPr>
              <w:ilvl w:val="0"/>
              <w:numId w:val="7"/>
            </w:numPr>
            <w:ind w:left="420" w:hanging="420" w:firstLineChars="0"/>
          </w:pPr>
        </w:pPrChange>
      </w:pPr>
    </w:p>
    <w:p>
      <w:pPr>
        <w:numPr>
          <w:ilvl w:val="-1"/>
          <w:numId w:val="0"/>
        </w:numPr>
        <w:ind w:left="0" w:firstLine="0" w:firstLineChars="0"/>
        <w:pPrChange w:id="269" w:author="Chengpf" w:date="2017-04-07T14:13:58Z">
          <w:pPr>
            <w:numPr>
              <w:ilvl w:val="0"/>
              <w:numId w:val="7"/>
            </w:numPr>
            <w:ind w:left="420" w:hanging="420" w:firstLineChars="0"/>
          </w:pPr>
        </w:pPrChange>
      </w:pPr>
    </w:p>
    <w:p>
      <w:pPr>
        <w:numPr>
          <w:ilvl w:val="-1"/>
          <w:numId w:val="0"/>
        </w:numPr>
        <w:ind w:left="0" w:firstLine="0" w:firstLineChars="0"/>
        <w:pPrChange w:id="270" w:author="Chengpf" w:date="2017-04-07T14:13:58Z">
          <w:pPr>
            <w:numPr>
              <w:ilvl w:val="0"/>
              <w:numId w:val="7"/>
            </w:numPr>
            <w:ind w:left="420" w:hanging="420" w:firstLineChars="0"/>
          </w:pPr>
        </w:pPrChange>
      </w:pPr>
    </w:p>
    <w:p>
      <w:pPr>
        <w:numPr>
          <w:ilvl w:val="0"/>
          <w:numId w:val="7"/>
        </w:numPr>
        <w:ind w:left="420" w:hanging="420" w:firstLineChars="0"/>
        <w:rPr>
          <w:rFonts w:hint="eastAsia"/>
          <w:lang w:val="en-US" w:eastAsia="zh-CN"/>
        </w:rPr>
        <w:pPrChange w:id="271" w:author="Chengpf" w:date="2017-04-07T14:13:58Z">
          <w:pPr>
            <w:numPr>
              <w:ilvl w:val="0"/>
              <w:numId w:val="7"/>
            </w:numPr>
            <w:ind w:left="420" w:hanging="420" w:firstLineChars="0"/>
          </w:pPr>
        </w:pPrChange>
      </w:pPr>
      <w:r>
        <w:rPr>
          <w:rFonts w:hint="eastAsia"/>
          <w:lang w:val="en-US" w:eastAsia="zh-CN"/>
        </w:rPr>
        <w:t>联系情况</w:t>
      </w:r>
    </w:p>
    <w:p>
      <w:pPr>
        <w:numPr>
          <w:ilvl w:val="-1"/>
          <w:numId w:val="0"/>
        </w:numPr>
        <w:ind w:left="0" w:firstLine="0" w:firstLineChars="0"/>
        <w:pPrChange w:id="272" w:author="Chengpf" w:date="2017-04-07T14:13:58Z">
          <w:pPr>
            <w:numPr>
              <w:ilvl w:val="0"/>
              <w:numId w:val="7"/>
            </w:numPr>
            <w:ind w:left="420" w:hanging="420" w:firstLineChars="0"/>
          </w:pPr>
        </w:pPrChange>
      </w:pPr>
      <w:r>
        <w:drawing>
          <wp:inline distT="0" distB="0" distL="114300" distR="114300">
            <wp:extent cx="3990340" cy="7486015"/>
            <wp:effectExtent l="0" t="0" r="10160" b="63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748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-1"/>
          <w:numId w:val="0"/>
        </w:numPr>
        <w:ind w:left="0" w:firstLine="0" w:firstLineChars="0"/>
        <w:rPr>
          <w:ins w:id="274" w:author="郝东升" w:date="2017-03-22T17:31:29Z"/>
          <w:rFonts w:hint="eastAsia"/>
          <w:lang w:val="en-US" w:eastAsia="zh-CN"/>
        </w:rPr>
        <w:pPrChange w:id="273" w:author="Chengpf" w:date="2017-04-07T14:13:58Z">
          <w:pPr>
            <w:numPr>
              <w:ilvl w:val="0"/>
              <w:numId w:val="7"/>
            </w:numPr>
            <w:ind w:left="420" w:hanging="420" w:firstLineChars="0"/>
          </w:pPr>
        </w:pPrChange>
      </w:pPr>
      <w:r>
        <w:drawing>
          <wp:inline distT="0" distB="0" distL="114300" distR="114300">
            <wp:extent cx="4009390" cy="7524115"/>
            <wp:effectExtent l="0" t="0" r="10160" b="63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752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Chars="0"/>
        <w:rPr>
          <w:ins w:id="275" w:author="yaolei" w:date="2017-03-22T16:33:18Z"/>
          <w:rFonts w:hint="eastAsia"/>
          <w:lang w:val="en-US" w:eastAsia="zh-CN"/>
        </w:rPr>
      </w:pPr>
      <w:ins w:id="276" w:author="yaolei" w:date="2017-03-22T16:33:17Z">
        <w:r>
          <w:rPr>
            <w:rFonts w:hint="eastAsia"/>
            <w:lang w:val="en-US" w:eastAsia="zh-CN"/>
          </w:rPr>
          <w:t>部署</w:t>
        </w:r>
      </w:ins>
    </w:p>
    <w:p>
      <w:pPr>
        <w:rPr>
          <w:ins w:id="277" w:author="yaolei" w:date="2017-03-22T16:33:15Z"/>
          <w:rFonts w:hint="eastAsia"/>
          <w:lang w:val="en-US" w:eastAsia="zh-CN"/>
        </w:rPr>
      </w:pPr>
      <w:ins w:id="278" w:author="yaolei" w:date="2017-03-22T16:33:20Z">
        <w:r>
          <w:rPr>
            <w:rFonts w:hint="eastAsia"/>
            <w:lang w:val="en-US" w:eastAsia="zh-CN"/>
          </w:rPr>
          <w:t>暂时与</w:t>
        </w:r>
      </w:ins>
      <w:ins w:id="279" w:author="yaolei" w:date="2017-03-22T16:36:33Z">
        <w:r>
          <w:rPr>
            <w:rFonts w:hint="eastAsia"/>
            <w:lang w:val="en-US" w:eastAsia="zh-CN"/>
          </w:rPr>
          <w:t>河洛</w:t>
        </w:r>
      </w:ins>
      <w:ins w:id="280" w:author="yaolei" w:date="2017-03-22T16:33:21Z">
        <w:r>
          <w:rPr>
            <w:rFonts w:hint="eastAsia"/>
            <w:lang w:val="en-US" w:eastAsia="zh-CN"/>
          </w:rPr>
          <w:t>党建</w:t>
        </w:r>
      </w:ins>
      <w:ins w:id="281" w:author="yaolei" w:date="2017-03-22T16:33:22Z">
        <w:r>
          <w:rPr>
            <w:rFonts w:hint="eastAsia"/>
            <w:lang w:val="en-US" w:eastAsia="zh-CN"/>
          </w:rPr>
          <w:t>云平台</w:t>
        </w:r>
      </w:ins>
      <w:ins w:id="282" w:author="yaolei" w:date="2017-03-22T16:33:23Z">
        <w:r>
          <w:rPr>
            <w:rFonts w:hint="eastAsia"/>
            <w:lang w:val="en-US" w:eastAsia="zh-CN"/>
          </w:rPr>
          <w:t>服务</w:t>
        </w:r>
      </w:ins>
      <w:ins w:id="283" w:author="yaolei" w:date="2017-03-22T16:33:24Z">
        <w:r>
          <w:rPr>
            <w:rFonts w:hint="eastAsia"/>
            <w:lang w:val="en-US" w:eastAsia="zh-CN"/>
          </w:rPr>
          <w:t>器</w:t>
        </w:r>
      </w:ins>
      <w:ins w:id="284" w:author="yaolei" w:date="2017-03-22T16:33:25Z">
        <w:r>
          <w:rPr>
            <w:rFonts w:hint="eastAsia"/>
            <w:lang w:val="en-US" w:eastAsia="zh-CN"/>
          </w:rPr>
          <w:t>部署在</w:t>
        </w:r>
      </w:ins>
      <w:ins w:id="285" w:author="yaolei" w:date="2017-03-22T16:33:26Z">
        <w:r>
          <w:rPr>
            <w:rFonts w:hint="eastAsia"/>
            <w:lang w:val="en-US" w:eastAsia="zh-CN"/>
          </w:rPr>
          <w:t>一起</w:t>
        </w:r>
      </w:ins>
      <w:ins w:id="286" w:author="yaolei" w:date="2017-03-22T16:33:42Z">
        <w:r>
          <w:rPr>
            <w:rFonts w:hint="eastAsia"/>
            <w:lang w:val="en-US" w:eastAsia="zh-CN"/>
          </w:rPr>
          <w:t>。</w:t>
        </w:r>
      </w:ins>
      <w:ins w:id="287" w:author="yaolei" w:date="2017-03-22T16:35:29Z">
        <w:r>
          <w:rPr>
            <w:rFonts w:hint="eastAsia"/>
            <w:lang w:val="en-US" w:eastAsia="zh-CN"/>
          </w:rPr>
          <w:t>如果有</w:t>
        </w:r>
      </w:ins>
      <w:ins w:id="288" w:author="yaolei" w:date="2017-03-22T16:35:31Z">
        <w:r>
          <w:rPr>
            <w:rFonts w:hint="eastAsia"/>
            <w:lang w:val="en-US" w:eastAsia="zh-CN"/>
          </w:rPr>
          <w:t>必要</w:t>
        </w:r>
      </w:ins>
      <w:ins w:id="289" w:author="yaolei" w:date="2017-03-22T16:35:32Z">
        <w:r>
          <w:rPr>
            <w:rFonts w:hint="eastAsia"/>
            <w:lang w:val="en-US" w:eastAsia="zh-CN"/>
          </w:rPr>
          <w:t>另外</w:t>
        </w:r>
      </w:ins>
      <w:ins w:id="290" w:author="yaolei" w:date="2017-03-22T16:35:37Z">
        <w:r>
          <w:rPr>
            <w:rFonts w:hint="eastAsia"/>
            <w:lang w:val="en-US" w:eastAsia="zh-CN"/>
          </w:rPr>
          <w:t>购买</w:t>
        </w:r>
      </w:ins>
      <w:ins w:id="291" w:author="yaolei" w:date="2017-03-22T16:35:38Z">
        <w:r>
          <w:rPr>
            <w:rFonts w:hint="eastAsia"/>
            <w:lang w:val="en-US" w:eastAsia="zh-CN"/>
          </w:rPr>
          <w:t>云</w:t>
        </w:r>
      </w:ins>
      <w:ins w:id="292" w:author="yaolei" w:date="2017-03-22T16:35:39Z">
        <w:r>
          <w:rPr>
            <w:rFonts w:hint="eastAsia"/>
            <w:lang w:val="en-US" w:eastAsia="zh-CN"/>
          </w:rPr>
          <w:t>服务器</w:t>
        </w:r>
      </w:ins>
      <w:ins w:id="293" w:author="yaolei" w:date="2017-03-22T16:35:47Z">
        <w:r>
          <w:rPr>
            <w:rFonts w:hint="eastAsia"/>
            <w:lang w:val="en-US" w:eastAsia="zh-CN"/>
          </w:rPr>
          <w:t>，</w:t>
        </w:r>
      </w:ins>
      <w:ins w:id="294" w:author="yaolei" w:date="2017-03-22T16:35:53Z">
        <w:r>
          <w:rPr>
            <w:rFonts w:hint="eastAsia"/>
            <w:lang w:val="en-US" w:eastAsia="zh-CN"/>
          </w:rPr>
          <w:t>另行</w:t>
        </w:r>
      </w:ins>
      <w:ins w:id="295" w:author="yaolei" w:date="2017-03-22T16:35:55Z">
        <w:r>
          <w:rPr>
            <w:rFonts w:hint="eastAsia"/>
            <w:lang w:val="en-US" w:eastAsia="zh-CN"/>
          </w:rPr>
          <w:t>购买，</w:t>
        </w:r>
      </w:ins>
      <w:ins w:id="296" w:author="yaolei" w:date="2017-03-22T16:36:12Z">
        <w:r>
          <w:rPr>
            <w:rFonts w:hint="eastAsia"/>
            <w:lang w:val="en-US" w:eastAsia="zh-CN"/>
          </w:rPr>
          <w:t>费用</w:t>
        </w:r>
      </w:ins>
      <w:ins w:id="297" w:author="yaolei" w:date="2017-03-22T16:36:13Z">
        <w:r>
          <w:rPr>
            <w:rFonts w:hint="eastAsia"/>
            <w:lang w:val="en-US" w:eastAsia="zh-CN"/>
          </w:rPr>
          <w:t>根据</w:t>
        </w:r>
      </w:ins>
      <w:ins w:id="298" w:author="yaolei" w:date="2017-03-22T16:36:15Z">
        <w:r>
          <w:rPr>
            <w:rFonts w:hint="eastAsia"/>
            <w:lang w:val="en-US" w:eastAsia="zh-CN"/>
          </w:rPr>
          <w:t>当</w:t>
        </w:r>
      </w:ins>
      <w:ins w:id="299" w:author="yaolei" w:date="2017-03-22T16:36:16Z">
        <w:r>
          <w:rPr>
            <w:rFonts w:hint="eastAsia"/>
            <w:lang w:val="en-US" w:eastAsia="zh-CN"/>
          </w:rPr>
          <w:t>时的</w:t>
        </w:r>
      </w:ins>
      <w:ins w:id="300" w:author="yaolei" w:date="2017-03-22T16:36:18Z">
        <w:r>
          <w:rPr>
            <w:rFonts w:hint="eastAsia"/>
            <w:lang w:val="en-US" w:eastAsia="zh-CN"/>
          </w:rPr>
          <w:t>价格确定</w:t>
        </w:r>
      </w:ins>
      <w:ins w:id="301" w:author="yaolei" w:date="2017-03-22T16:36:19Z">
        <w:r>
          <w:rPr>
            <w:rFonts w:hint="eastAsia"/>
            <w:lang w:val="en-US" w:eastAsia="zh-CN"/>
          </w:rPr>
          <w:t>。</w:t>
        </w:r>
      </w:ins>
    </w:p>
    <w:p>
      <w:pPr>
        <w:pStyle w:val="2"/>
        <w:ind w:firstLineChars="0"/>
        <w:rPr>
          <w:ins w:id="302" w:author="yaolei" w:date="2017-03-22T15:54:33Z"/>
          <w:rFonts w:hint="eastAsia"/>
          <w:lang w:val="en-US" w:eastAsia="zh-CN"/>
        </w:rPr>
      </w:pPr>
      <w:ins w:id="303" w:author="yaolei" w:date="2017-03-22T15:54:31Z">
        <w:r>
          <w:rPr>
            <w:rFonts w:hint="eastAsia"/>
            <w:lang w:val="en-US" w:eastAsia="zh-CN"/>
          </w:rPr>
          <w:t>费用</w:t>
        </w:r>
      </w:ins>
    </w:p>
    <w:p>
      <w:pPr>
        <w:rPr>
          <w:ins w:id="304" w:author="yaolei" w:date="2017-03-22T16:29:29Z"/>
          <w:rFonts w:hint="eastAsia"/>
          <w:lang w:val="en-US" w:eastAsia="zh-CN"/>
        </w:rPr>
      </w:pPr>
      <w:ins w:id="305" w:author="yaolei" w:date="2017-03-22T16:29:31Z">
        <w:r>
          <w:rPr>
            <w:rFonts w:hint="eastAsia"/>
            <w:lang w:val="en-US" w:eastAsia="zh-CN"/>
          </w:rPr>
          <w:t>开发</w:t>
        </w:r>
      </w:ins>
      <w:ins w:id="306" w:author="yaolei" w:date="2017-03-22T16:29:32Z">
        <w:r>
          <w:rPr>
            <w:rFonts w:hint="eastAsia"/>
            <w:lang w:val="en-US" w:eastAsia="zh-CN"/>
          </w:rPr>
          <w:t>周期</w:t>
        </w:r>
      </w:ins>
      <w:ins w:id="307" w:author="yaolei" w:date="2017-03-22T16:29:33Z">
        <w:r>
          <w:rPr>
            <w:rFonts w:hint="eastAsia"/>
            <w:lang w:val="en-US" w:eastAsia="zh-CN"/>
          </w:rPr>
          <w:t>：</w:t>
        </w:r>
      </w:ins>
      <w:ins w:id="308" w:author="yaolei" w:date="2017-03-22T16:30:33Z">
        <w:r>
          <w:rPr>
            <w:rFonts w:hint="eastAsia"/>
            <w:lang w:val="en-US" w:eastAsia="zh-CN"/>
          </w:rPr>
          <w:t>2</w:t>
        </w:r>
      </w:ins>
      <w:ins w:id="309" w:author="yaolei" w:date="2017-03-22T16:30:34Z">
        <w:r>
          <w:rPr>
            <w:rFonts w:hint="eastAsia"/>
            <w:lang w:val="en-US" w:eastAsia="zh-CN"/>
          </w:rPr>
          <w:t>个</w:t>
        </w:r>
      </w:ins>
      <w:ins w:id="310" w:author="yaolei" w:date="2017-03-22T16:30:35Z">
        <w:r>
          <w:rPr>
            <w:rFonts w:hint="eastAsia"/>
            <w:lang w:val="en-US" w:eastAsia="zh-CN"/>
          </w:rPr>
          <w:t>月</w:t>
        </w:r>
      </w:ins>
    </w:p>
    <w:p>
      <w:pPr>
        <w:rPr>
          <w:ins w:id="311" w:author="yaolei" w:date="2017-03-22T15:54:58Z"/>
          <w:rFonts w:hint="eastAsia"/>
          <w:lang w:val="en-US" w:eastAsia="zh-CN"/>
        </w:rPr>
      </w:pPr>
      <w:ins w:id="312" w:author="yaolei" w:date="2017-03-22T16:29:26Z">
        <w:r>
          <w:rPr>
            <w:rFonts w:hint="eastAsia"/>
            <w:lang w:val="en-US" w:eastAsia="zh-CN"/>
          </w:rPr>
          <w:t>整体</w:t>
        </w:r>
      </w:ins>
      <w:ins w:id="313" w:author="yaolei" w:date="2017-03-22T15:54:47Z">
        <w:r>
          <w:rPr>
            <w:rFonts w:hint="eastAsia"/>
            <w:lang w:val="en-US" w:eastAsia="zh-CN"/>
          </w:rPr>
          <w:t>开发</w:t>
        </w:r>
      </w:ins>
      <w:ins w:id="314" w:author="yaolei" w:date="2017-03-22T15:54:48Z">
        <w:r>
          <w:rPr>
            <w:rFonts w:hint="eastAsia"/>
            <w:lang w:val="en-US" w:eastAsia="zh-CN"/>
          </w:rPr>
          <w:t>费用：</w:t>
        </w:r>
      </w:ins>
      <w:ins w:id="315" w:author="yaolei" w:date="2017-03-22T15:54:56Z">
        <w:r>
          <w:rPr>
            <w:rFonts w:hint="eastAsia"/>
            <w:lang w:val="en-US" w:eastAsia="zh-CN"/>
          </w:rPr>
          <w:t>1</w:t>
        </w:r>
      </w:ins>
      <w:ins w:id="316" w:author="yaolei" w:date="2017-03-22T15:54:57Z">
        <w:r>
          <w:rPr>
            <w:rFonts w:hint="eastAsia"/>
            <w:lang w:val="en-US" w:eastAsia="zh-CN"/>
          </w:rPr>
          <w:t>0</w:t>
        </w:r>
      </w:ins>
      <w:ins w:id="317" w:author="yaolei" w:date="2017-03-22T15:54:58Z">
        <w:r>
          <w:rPr>
            <w:rFonts w:hint="eastAsia"/>
            <w:lang w:val="en-US" w:eastAsia="zh-CN"/>
          </w:rPr>
          <w:t>万</w:t>
        </w:r>
      </w:ins>
    </w:p>
    <w:p>
      <w:pPr>
        <w:rPr>
          <w:rFonts w:hint="eastAsia"/>
          <w:lang w:val="en-US" w:eastAsia="zh-CN"/>
        </w:rPr>
      </w:pPr>
      <w:ins w:id="318" w:author="yaolei" w:date="2017-03-22T15:54:59Z">
        <w:r>
          <w:rPr>
            <w:rFonts w:hint="eastAsia"/>
            <w:lang w:val="en-US" w:eastAsia="zh-CN"/>
          </w:rPr>
          <w:t>维护</w:t>
        </w:r>
      </w:ins>
      <w:ins w:id="319" w:author="yaolei" w:date="2017-03-22T15:55:00Z">
        <w:r>
          <w:rPr>
            <w:rFonts w:hint="eastAsia"/>
            <w:lang w:val="en-US" w:eastAsia="zh-CN"/>
          </w:rPr>
          <w:t>费用：</w:t>
        </w:r>
      </w:ins>
      <w:ins w:id="320" w:author="yaolei" w:date="2017-03-22T15:55:03Z">
        <w:r>
          <w:rPr>
            <w:rFonts w:hint="eastAsia"/>
            <w:lang w:val="en-US" w:eastAsia="zh-CN"/>
          </w:rPr>
          <w:t>每年</w:t>
        </w:r>
      </w:ins>
      <w:ins w:id="321" w:author="yaolei" w:date="2017-03-22T15:55:05Z">
        <w:r>
          <w:rPr>
            <w:rFonts w:hint="eastAsia"/>
            <w:lang w:val="en-US" w:eastAsia="zh-CN"/>
          </w:rPr>
          <w:t>1</w:t>
        </w:r>
      </w:ins>
      <w:ins w:id="322" w:author="yaolei" w:date="2017-03-22T15:55:06Z">
        <w:r>
          <w:rPr>
            <w:rFonts w:hint="eastAsia"/>
            <w:lang w:val="en-US" w:eastAsia="zh-CN"/>
          </w:rPr>
          <w:t>万</w:t>
        </w:r>
      </w:ins>
      <w:ins w:id="323" w:author="yaolei" w:date="2017-03-22T15:55:07Z">
        <w:r>
          <w:rPr>
            <w:rFonts w:hint="eastAsia"/>
            <w:lang w:val="en-US" w:eastAsia="zh-CN"/>
          </w:rPr>
          <w:t>元</w:t>
        </w:r>
      </w:ins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锐字云字库粗黑体1.0">
    <w:altName w:val="黑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6979E"/>
    <w:multiLevelType w:val="multilevel"/>
    <w:tmpl w:val="58B6979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B6B61F"/>
    <w:multiLevelType w:val="singleLevel"/>
    <w:tmpl w:val="58B6B61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B6B770"/>
    <w:multiLevelType w:val="singleLevel"/>
    <w:tmpl w:val="58B6B77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C3CBFA"/>
    <w:multiLevelType w:val="singleLevel"/>
    <w:tmpl w:val="58C3CBFA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D23FCD"/>
    <w:multiLevelType w:val="singleLevel"/>
    <w:tmpl w:val="58D23FC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D23FF7"/>
    <w:multiLevelType w:val="singleLevel"/>
    <w:tmpl w:val="58D23FF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D24569"/>
    <w:multiLevelType w:val="singleLevel"/>
    <w:tmpl w:val="58D2456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revisionView w:markup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A67CB"/>
    <w:rsid w:val="0028143C"/>
    <w:rsid w:val="00971239"/>
    <w:rsid w:val="00E66116"/>
    <w:rsid w:val="01072453"/>
    <w:rsid w:val="014643C6"/>
    <w:rsid w:val="01D912D6"/>
    <w:rsid w:val="02470D9F"/>
    <w:rsid w:val="02525545"/>
    <w:rsid w:val="030D40CA"/>
    <w:rsid w:val="032B4AFF"/>
    <w:rsid w:val="034A014D"/>
    <w:rsid w:val="03F026A8"/>
    <w:rsid w:val="053B5312"/>
    <w:rsid w:val="063E1D89"/>
    <w:rsid w:val="06F7246B"/>
    <w:rsid w:val="07014D43"/>
    <w:rsid w:val="071C0701"/>
    <w:rsid w:val="0763248C"/>
    <w:rsid w:val="078002C0"/>
    <w:rsid w:val="0813245B"/>
    <w:rsid w:val="08CB784B"/>
    <w:rsid w:val="091B6762"/>
    <w:rsid w:val="09FF1E97"/>
    <w:rsid w:val="0A0525CE"/>
    <w:rsid w:val="0A3A4DBA"/>
    <w:rsid w:val="0A831B88"/>
    <w:rsid w:val="0B1336F2"/>
    <w:rsid w:val="0B7D4B17"/>
    <w:rsid w:val="0BCE1F2F"/>
    <w:rsid w:val="0C1172C2"/>
    <w:rsid w:val="0C6A2317"/>
    <w:rsid w:val="0DA55EC5"/>
    <w:rsid w:val="0DDC505D"/>
    <w:rsid w:val="0E9E3259"/>
    <w:rsid w:val="0F171BEB"/>
    <w:rsid w:val="0F951185"/>
    <w:rsid w:val="112554C1"/>
    <w:rsid w:val="11347285"/>
    <w:rsid w:val="125753D3"/>
    <w:rsid w:val="12764983"/>
    <w:rsid w:val="13975125"/>
    <w:rsid w:val="13F25585"/>
    <w:rsid w:val="14CC47CB"/>
    <w:rsid w:val="163E19EA"/>
    <w:rsid w:val="16E8041B"/>
    <w:rsid w:val="17293BB7"/>
    <w:rsid w:val="18E420CD"/>
    <w:rsid w:val="19715463"/>
    <w:rsid w:val="19D57B29"/>
    <w:rsid w:val="1AED4C68"/>
    <w:rsid w:val="1B1A70C9"/>
    <w:rsid w:val="1C1657CC"/>
    <w:rsid w:val="1C921AC0"/>
    <w:rsid w:val="1CA94497"/>
    <w:rsid w:val="1CD96C62"/>
    <w:rsid w:val="1D341F8A"/>
    <w:rsid w:val="1DB12D09"/>
    <w:rsid w:val="1E45429C"/>
    <w:rsid w:val="1E5C4063"/>
    <w:rsid w:val="1E8D1A62"/>
    <w:rsid w:val="1EA94EB2"/>
    <w:rsid w:val="1F6038D1"/>
    <w:rsid w:val="209E4E38"/>
    <w:rsid w:val="20DF67C2"/>
    <w:rsid w:val="22D83CB7"/>
    <w:rsid w:val="22E95948"/>
    <w:rsid w:val="23010530"/>
    <w:rsid w:val="23894627"/>
    <w:rsid w:val="23C5448D"/>
    <w:rsid w:val="24B163E1"/>
    <w:rsid w:val="25401239"/>
    <w:rsid w:val="2604182C"/>
    <w:rsid w:val="265F3F49"/>
    <w:rsid w:val="268B79FC"/>
    <w:rsid w:val="26C305E9"/>
    <w:rsid w:val="26EA6C38"/>
    <w:rsid w:val="26F03877"/>
    <w:rsid w:val="27B96BB9"/>
    <w:rsid w:val="2838401D"/>
    <w:rsid w:val="29400B66"/>
    <w:rsid w:val="29A931FD"/>
    <w:rsid w:val="2AE77842"/>
    <w:rsid w:val="2B123499"/>
    <w:rsid w:val="2B5827D2"/>
    <w:rsid w:val="2C487FF6"/>
    <w:rsid w:val="2C703BC4"/>
    <w:rsid w:val="2CCD6958"/>
    <w:rsid w:val="2D77151A"/>
    <w:rsid w:val="2E9B669E"/>
    <w:rsid w:val="2F1D00C1"/>
    <w:rsid w:val="2F21035C"/>
    <w:rsid w:val="30C24823"/>
    <w:rsid w:val="32615240"/>
    <w:rsid w:val="32970A7C"/>
    <w:rsid w:val="32DA0DE1"/>
    <w:rsid w:val="33117134"/>
    <w:rsid w:val="331E63B6"/>
    <w:rsid w:val="33245622"/>
    <w:rsid w:val="335522A2"/>
    <w:rsid w:val="34400722"/>
    <w:rsid w:val="3875155D"/>
    <w:rsid w:val="38DB6C01"/>
    <w:rsid w:val="39A77225"/>
    <w:rsid w:val="39CE7D79"/>
    <w:rsid w:val="3AB25BC2"/>
    <w:rsid w:val="3B1C2370"/>
    <w:rsid w:val="3B503C94"/>
    <w:rsid w:val="3C55399D"/>
    <w:rsid w:val="3CED7437"/>
    <w:rsid w:val="3D336247"/>
    <w:rsid w:val="3DD856D5"/>
    <w:rsid w:val="3DF34585"/>
    <w:rsid w:val="3E0460AA"/>
    <w:rsid w:val="3F43654E"/>
    <w:rsid w:val="3F4C0CFB"/>
    <w:rsid w:val="3FA07B55"/>
    <w:rsid w:val="3FA547DC"/>
    <w:rsid w:val="3FC0712E"/>
    <w:rsid w:val="41323C47"/>
    <w:rsid w:val="422E36FD"/>
    <w:rsid w:val="42A053A6"/>
    <w:rsid w:val="434F2129"/>
    <w:rsid w:val="437A435B"/>
    <w:rsid w:val="43AF3162"/>
    <w:rsid w:val="447A107D"/>
    <w:rsid w:val="45E34E88"/>
    <w:rsid w:val="467E2F1B"/>
    <w:rsid w:val="4719754B"/>
    <w:rsid w:val="48406412"/>
    <w:rsid w:val="48971F93"/>
    <w:rsid w:val="4947308C"/>
    <w:rsid w:val="49623CA4"/>
    <w:rsid w:val="49A31EEE"/>
    <w:rsid w:val="4A2358B1"/>
    <w:rsid w:val="4AFE03FC"/>
    <w:rsid w:val="4B2A5C75"/>
    <w:rsid w:val="4B2A67CB"/>
    <w:rsid w:val="4BA97CA9"/>
    <w:rsid w:val="4BD2728C"/>
    <w:rsid w:val="4BD6040A"/>
    <w:rsid w:val="4BE70EDC"/>
    <w:rsid w:val="4D8F1CD2"/>
    <w:rsid w:val="4E1148FC"/>
    <w:rsid w:val="4EC00D0E"/>
    <w:rsid w:val="4EEE0E72"/>
    <w:rsid w:val="50B620C3"/>
    <w:rsid w:val="51E45DC6"/>
    <w:rsid w:val="526271C0"/>
    <w:rsid w:val="527C0B0B"/>
    <w:rsid w:val="52B16E99"/>
    <w:rsid w:val="52D62FE2"/>
    <w:rsid w:val="53206A25"/>
    <w:rsid w:val="53FB1685"/>
    <w:rsid w:val="55E11D53"/>
    <w:rsid w:val="56522F92"/>
    <w:rsid w:val="56750AF6"/>
    <w:rsid w:val="57896632"/>
    <w:rsid w:val="586130FD"/>
    <w:rsid w:val="58887A12"/>
    <w:rsid w:val="59915B73"/>
    <w:rsid w:val="59A46022"/>
    <w:rsid w:val="59A96171"/>
    <w:rsid w:val="59EF6B09"/>
    <w:rsid w:val="5A7F4F22"/>
    <w:rsid w:val="5BCD184B"/>
    <w:rsid w:val="5BE116B1"/>
    <w:rsid w:val="5BFA636B"/>
    <w:rsid w:val="5C1D6375"/>
    <w:rsid w:val="5C7E59A7"/>
    <w:rsid w:val="5CA45C43"/>
    <w:rsid w:val="5CBC05A0"/>
    <w:rsid w:val="5CC02141"/>
    <w:rsid w:val="5D786864"/>
    <w:rsid w:val="5E2F24E0"/>
    <w:rsid w:val="5E6B02E2"/>
    <w:rsid w:val="5E9142C2"/>
    <w:rsid w:val="5EC00CAB"/>
    <w:rsid w:val="5F6F31EE"/>
    <w:rsid w:val="5F8A4E88"/>
    <w:rsid w:val="607F651C"/>
    <w:rsid w:val="60C301C1"/>
    <w:rsid w:val="60E331B2"/>
    <w:rsid w:val="620C3A91"/>
    <w:rsid w:val="624175B4"/>
    <w:rsid w:val="6247447E"/>
    <w:rsid w:val="6253013F"/>
    <w:rsid w:val="62F61FD8"/>
    <w:rsid w:val="62FB2174"/>
    <w:rsid w:val="63FF41B8"/>
    <w:rsid w:val="65651A88"/>
    <w:rsid w:val="659326F4"/>
    <w:rsid w:val="66E270B0"/>
    <w:rsid w:val="678054CD"/>
    <w:rsid w:val="67F13A5A"/>
    <w:rsid w:val="6822583C"/>
    <w:rsid w:val="684C562C"/>
    <w:rsid w:val="69513335"/>
    <w:rsid w:val="69ED5C52"/>
    <w:rsid w:val="69F164B9"/>
    <w:rsid w:val="6A9E3489"/>
    <w:rsid w:val="6BBB3036"/>
    <w:rsid w:val="6C3F06F7"/>
    <w:rsid w:val="6D8A285F"/>
    <w:rsid w:val="6F556A46"/>
    <w:rsid w:val="6FDC2237"/>
    <w:rsid w:val="71CB2134"/>
    <w:rsid w:val="71EE4E61"/>
    <w:rsid w:val="71F84374"/>
    <w:rsid w:val="73A17700"/>
    <w:rsid w:val="73F06B98"/>
    <w:rsid w:val="73F32E80"/>
    <w:rsid w:val="74066ECD"/>
    <w:rsid w:val="74741424"/>
    <w:rsid w:val="758A3DC7"/>
    <w:rsid w:val="78D62B94"/>
    <w:rsid w:val="791C1CC9"/>
    <w:rsid w:val="792D602B"/>
    <w:rsid w:val="795672E1"/>
    <w:rsid w:val="7AE00AC6"/>
    <w:rsid w:val="7AF05C14"/>
    <w:rsid w:val="7D1C405D"/>
    <w:rsid w:val="7E841571"/>
    <w:rsid w:val="7EEB40F4"/>
    <w:rsid w:val="7F6360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2017-03-01T08:46:00Z</dcterms:created>
  <dc:creator>yaolei</dc:creator>
  <cp:lastModifiedBy>Chengpf</cp:lastModifiedBy>
  <dcterms:modified xsi:type="dcterms:W3CDTF">2017-04-10T06:28:55Z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